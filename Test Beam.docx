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7B2762" w14:textId="77777777" w:rsidR="00C70C86" w:rsidRDefault="00C70C86" w:rsidP="00C70C86">
      <w:pPr>
        <w:pStyle w:val="Heading1"/>
        <w:numPr>
          <w:ilvl w:val="0"/>
          <w:numId w:val="0"/>
        </w:numPr>
      </w:pPr>
      <w:r>
        <w:t>1.6 Test beam</w:t>
      </w:r>
    </w:p>
    <w:p w14:paraId="0DA28889" w14:textId="77777777" w:rsidR="00C70C86" w:rsidRDefault="00C70C86" w:rsidP="00660B79">
      <w:pPr>
        <w:sectPr w:rsidR="00C70C86" w:rsidSect="0078360E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1440" w:right="1800" w:bottom="1440" w:left="1800" w:header="720" w:footer="720" w:gutter="0"/>
          <w:pgNumType w:chapStyle="1"/>
          <w:cols w:space="720"/>
        </w:sectPr>
      </w:pP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</w:t>
      </w:r>
      <w:proofErr w:type="spellStart"/>
      <w:r>
        <w:t>sed</w:t>
      </w:r>
      <w:proofErr w:type="spellEnd"/>
      <w:r>
        <w:t xml:space="preserve"> do </w:t>
      </w:r>
      <w:proofErr w:type="spellStart"/>
      <w:r>
        <w:t>eiusmod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incididunt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labore</w:t>
      </w:r>
      <w:proofErr w:type="spellEnd"/>
      <w:r>
        <w:t xml:space="preserve"> </w:t>
      </w:r>
      <w:proofErr w:type="gramStart"/>
      <w:r>
        <w:t>et</w:t>
      </w:r>
      <w:proofErr w:type="gramEnd"/>
      <w:r>
        <w:t xml:space="preserve"> </w:t>
      </w:r>
      <w:proofErr w:type="spellStart"/>
      <w:r>
        <w:t>dolore</w:t>
      </w:r>
      <w:proofErr w:type="spellEnd"/>
      <w:r>
        <w:t xml:space="preserve"> magna </w:t>
      </w:r>
      <w:proofErr w:type="spellStart"/>
      <w:r>
        <w:t>aliqua</w:t>
      </w:r>
      <w:proofErr w:type="spellEnd"/>
      <w:r>
        <w:t xml:space="preserve">. </w:t>
      </w:r>
      <w:proofErr w:type="spellStart"/>
      <w:r>
        <w:t>Ut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ad minim </w:t>
      </w:r>
      <w:proofErr w:type="spellStart"/>
      <w:r>
        <w:t>veniam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nostrud</w:t>
      </w:r>
      <w:proofErr w:type="spellEnd"/>
      <w:r>
        <w:t xml:space="preserve"> exercitation </w:t>
      </w:r>
      <w:proofErr w:type="spellStart"/>
      <w:r>
        <w:t>ullamco</w:t>
      </w:r>
      <w:proofErr w:type="spellEnd"/>
      <w:r>
        <w:t xml:space="preserve"> </w:t>
      </w:r>
      <w:proofErr w:type="spellStart"/>
      <w:r>
        <w:t>laboris</w:t>
      </w:r>
      <w:proofErr w:type="spellEnd"/>
      <w:r>
        <w:t xml:space="preserve"> nisi </w:t>
      </w:r>
      <w:proofErr w:type="spellStart"/>
      <w:r>
        <w:t>ut</w:t>
      </w:r>
      <w:proofErr w:type="spellEnd"/>
      <w:r>
        <w:t xml:space="preserve"> </w:t>
      </w:r>
      <w:proofErr w:type="spellStart"/>
      <w:r>
        <w:t>aliquip</w:t>
      </w:r>
      <w:proofErr w:type="spellEnd"/>
      <w:r>
        <w:t xml:space="preserve"> ex </w:t>
      </w:r>
      <w:proofErr w:type="spellStart"/>
      <w:r>
        <w:t>ea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. </w:t>
      </w:r>
      <w:proofErr w:type="spellStart"/>
      <w:r>
        <w:t>Duis</w:t>
      </w:r>
      <w:proofErr w:type="spellEnd"/>
      <w:r>
        <w:t xml:space="preserve"> </w:t>
      </w:r>
      <w:proofErr w:type="spellStart"/>
      <w:r>
        <w:t>aute</w:t>
      </w:r>
      <w:proofErr w:type="spellEnd"/>
      <w:r>
        <w:t xml:space="preserve"> </w:t>
      </w:r>
      <w:proofErr w:type="spellStart"/>
      <w:r>
        <w:t>irure</w:t>
      </w:r>
      <w:proofErr w:type="spellEnd"/>
      <w:r>
        <w:t xml:space="preserve"> dolor in </w:t>
      </w:r>
      <w:proofErr w:type="spellStart"/>
      <w:r>
        <w:t>reprehenderit</w:t>
      </w:r>
      <w:proofErr w:type="spellEnd"/>
      <w:r>
        <w:t xml:space="preserve"> in </w:t>
      </w:r>
      <w:proofErr w:type="spellStart"/>
      <w:r>
        <w:t>voluptate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esse</w:t>
      </w:r>
      <w:proofErr w:type="spellEnd"/>
      <w:r>
        <w:t xml:space="preserve"> </w:t>
      </w:r>
      <w:proofErr w:type="spellStart"/>
      <w:r>
        <w:t>cillum</w:t>
      </w:r>
      <w:proofErr w:type="spellEnd"/>
      <w:r>
        <w:t xml:space="preserve"> </w:t>
      </w:r>
      <w:proofErr w:type="spellStart"/>
      <w:r>
        <w:t>dolore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fugiat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pariatur</w:t>
      </w:r>
      <w:proofErr w:type="spellEnd"/>
      <w:r>
        <w:t xml:space="preserve">. </w:t>
      </w:r>
      <w:proofErr w:type="spellStart"/>
      <w:r>
        <w:t>Excepteur</w:t>
      </w:r>
      <w:proofErr w:type="spellEnd"/>
      <w:r>
        <w:t xml:space="preserve"> </w:t>
      </w:r>
      <w:proofErr w:type="spellStart"/>
      <w:r>
        <w:t>sint</w:t>
      </w:r>
      <w:proofErr w:type="spellEnd"/>
      <w:r>
        <w:t xml:space="preserve"> </w:t>
      </w:r>
      <w:proofErr w:type="spellStart"/>
      <w:r>
        <w:t>occaecat</w:t>
      </w:r>
      <w:proofErr w:type="spellEnd"/>
      <w:r>
        <w:t xml:space="preserve"> </w:t>
      </w:r>
      <w:proofErr w:type="spellStart"/>
      <w:r>
        <w:t>cupidatat</w:t>
      </w:r>
      <w:proofErr w:type="spellEnd"/>
      <w:r>
        <w:t xml:space="preserve"> non </w:t>
      </w:r>
      <w:proofErr w:type="spellStart"/>
      <w:r>
        <w:t>proident</w:t>
      </w:r>
      <w:proofErr w:type="spellEnd"/>
      <w:r>
        <w:t xml:space="preserve">, </w:t>
      </w:r>
      <w:proofErr w:type="spellStart"/>
      <w:r>
        <w:t>sunt</w:t>
      </w:r>
      <w:proofErr w:type="spellEnd"/>
      <w:r>
        <w:t xml:space="preserve"> in culpa qui </w:t>
      </w:r>
      <w:proofErr w:type="spellStart"/>
      <w:r>
        <w:t>officia</w:t>
      </w:r>
      <w:proofErr w:type="spellEnd"/>
      <w:r>
        <w:t xml:space="preserve"> </w:t>
      </w:r>
      <w:proofErr w:type="spellStart"/>
      <w:r>
        <w:t>deserunt</w:t>
      </w:r>
      <w:proofErr w:type="spellEnd"/>
      <w:r>
        <w:t xml:space="preserve"> </w:t>
      </w:r>
      <w:proofErr w:type="spellStart"/>
      <w:r>
        <w:t>mollit</w:t>
      </w:r>
      <w:proofErr w:type="spellEnd"/>
      <w:r>
        <w:t xml:space="preserve"> </w:t>
      </w:r>
      <w:proofErr w:type="spellStart"/>
      <w:r>
        <w:t>anim</w:t>
      </w:r>
      <w:proofErr w:type="spellEnd"/>
      <w:r>
        <w:t xml:space="preserve"> id </w:t>
      </w:r>
      <w:proofErr w:type="spellStart"/>
      <w:proofErr w:type="gramStart"/>
      <w:r>
        <w:t>est</w:t>
      </w:r>
      <w:proofErr w:type="spellEnd"/>
      <w:proofErr w:type="gramEnd"/>
      <w:r>
        <w:t xml:space="preserve"> </w:t>
      </w:r>
      <w:proofErr w:type="spellStart"/>
      <w:r>
        <w:t>laborum</w:t>
      </w:r>
      <w:bookmarkStart w:id="0" w:name="_GoBack"/>
      <w:bookmarkEnd w:id="0"/>
      <w:proofErr w:type="spellEnd"/>
    </w:p>
    <w:p w14:paraId="17D7DD7C" w14:textId="597BA158" w:rsidR="00966E0B" w:rsidRPr="00966E0B" w:rsidRDefault="00966E0B" w:rsidP="00966E0B"/>
    <w:sectPr w:rsidR="00966E0B" w:rsidRPr="00966E0B" w:rsidSect="0078360E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800" w:bottom="1440" w:left="1800" w:header="720" w:footer="720" w:gutter="0"/>
      <w:pgNumType w:chapStyle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544798" w14:textId="77777777" w:rsidR="009F46D5" w:rsidRDefault="009F46D5" w:rsidP="0078360E">
      <w:pPr>
        <w:spacing w:line="240" w:lineRule="auto"/>
      </w:pPr>
      <w:r>
        <w:separator/>
      </w:r>
    </w:p>
  </w:endnote>
  <w:endnote w:type="continuationSeparator" w:id="0">
    <w:p w14:paraId="17AA4612" w14:textId="77777777" w:rsidR="009F46D5" w:rsidRDefault="009F46D5" w:rsidP="0078360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 New Roman Bold">
    <w:panose1 w:val="020208030705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9604BD" w14:textId="77777777" w:rsidR="00C70C86" w:rsidRDefault="00C70C86" w:rsidP="0078360E">
    <w:pPr>
      <w:pStyle w:val="Footer"/>
      <w:jc w:val="right"/>
    </w:pPr>
    <w:r>
      <w:t>Fermi National Accelerator laboratory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2C7943" w14:textId="77777777" w:rsidR="00C70C86" w:rsidRDefault="00C70C86">
    <w:pPr>
      <w:pStyle w:val="Footer"/>
    </w:pPr>
    <w:r>
      <w:t>Mu2e Technical Design Report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8FD7A9" w14:textId="77777777" w:rsidR="00C70C86" w:rsidRDefault="00C70C86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28AA95" w14:textId="156F246E" w:rsidR="00221956" w:rsidRDefault="00221956" w:rsidP="0078360E">
    <w:pPr>
      <w:pStyle w:val="Footer"/>
      <w:jc w:val="right"/>
    </w:pPr>
    <w:r>
      <w:t>Fermi National Accelerator laboratory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3F456C" w14:textId="37393CF7" w:rsidR="00221956" w:rsidRDefault="00221956">
    <w:pPr>
      <w:pStyle w:val="Footer"/>
    </w:pPr>
    <w:r>
      <w:t>Mu2e Technical Design Report</w: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8139F8" w14:textId="77777777" w:rsidR="00966E0B" w:rsidRDefault="00966E0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E1DA3A" w14:textId="77777777" w:rsidR="009F46D5" w:rsidRDefault="009F46D5" w:rsidP="0078360E">
      <w:pPr>
        <w:spacing w:line="240" w:lineRule="auto"/>
      </w:pPr>
      <w:r>
        <w:separator/>
      </w:r>
    </w:p>
  </w:footnote>
  <w:footnote w:type="continuationSeparator" w:id="0">
    <w:p w14:paraId="33F5E61E" w14:textId="77777777" w:rsidR="009F46D5" w:rsidRDefault="009F46D5" w:rsidP="0078360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5CB082" w14:textId="77777777" w:rsidR="00C70C86" w:rsidRDefault="00C70C86" w:rsidP="0078360E">
    <w:pPr>
      <w:pStyle w:val="Header"/>
      <w:framePr w:wrap="around" w:vAnchor="text" w:hAnchor="margin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11EC42AC" w14:textId="77777777" w:rsidR="00C70C86" w:rsidRDefault="00C70C86" w:rsidP="0078360E">
    <w:pPr>
      <w:pStyle w:val="Header"/>
      <w:pBdr>
        <w:bottom w:val="single" w:sz="4" w:space="1" w:color="000000"/>
      </w:pBdr>
      <w:ind w:firstLine="360"/>
    </w:pPr>
    <w:r>
      <w:tab/>
    </w:r>
    <w:r>
      <w:tab/>
      <w:t>Mu2e Technical Design Report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3617B8" w14:textId="77777777" w:rsidR="00C70C86" w:rsidRDefault="00C70C86" w:rsidP="0078360E">
    <w:pPr>
      <w:pStyle w:val="Header"/>
      <w:framePr w:wrap="around" w:vAnchor="text" w:hAnchor="page" w:x="10162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1538D672" w14:textId="77777777" w:rsidR="00C70C86" w:rsidRDefault="00C70C86" w:rsidP="0078360E">
    <w:pPr>
      <w:pStyle w:val="Header"/>
      <w:pBdr>
        <w:bottom w:val="single" w:sz="4" w:space="1" w:color="000000"/>
      </w:pBdr>
    </w:pPr>
    <w:r>
      <w:t>Chapter 1: Calorimeter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7F96C3" w14:textId="77777777" w:rsidR="00C70C86" w:rsidRDefault="00C70C86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4B50EA" w14:textId="77777777" w:rsidR="00221956" w:rsidRDefault="00221956" w:rsidP="0078360E">
    <w:pPr>
      <w:pStyle w:val="Header"/>
      <w:framePr w:wrap="around" w:vAnchor="text" w:hAnchor="margin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70C86">
      <w:rPr>
        <w:rStyle w:val="PageNumber"/>
        <w:noProof/>
      </w:rPr>
      <w:t>1-2</w:t>
    </w:r>
    <w:r>
      <w:rPr>
        <w:rStyle w:val="PageNumber"/>
      </w:rPr>
      <w:fldChar w:fldCharType="end"/>
    </w:r>
  </w:p>
  <w:p w14:paraId="4751E760" w14:textId="612CA9EE" w:rsidR="00221956" w:rsidRDefault="00221956" w:rsidP="0078360E">
    <w:pPr>
      <w:pStyle w:val="Header"/>
      <w:pBdr>
        <w:bottom w:val="single" w:sz="4" w:space="1" w:color="000000"/>
      </w:pBdr>
      <w:ind w:firstLine="360"/>
    </w:pPr>
    <w:r>
      <w:tab/>
    </w:r>
    <w:r>
      <w:tab/>
      <w:t>Mu2e Technical Design Report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6BD4C9" w14:textId="77777777" w:rsidR="00221956" w:rsidRDefault="00221956" w:rsidP="0078360E">
    <w:pPr>
      <w:pStyle w:val="Header"/>
      <w:framePr w:wrap="around" w:vAnchor="text" w:hAnchor="page" w:x="10162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66E0B">
      <w:rPr>
        <w:rStyle w:val="PageNumber"/>
        <w:noProof/>
      </w:rPr>
      <w:t>1</w:t>
    </w:r>
    <w:r>
      <w:rPr>
        <w:rStyle w:val="PageNumber"/>
      </w:rPr>
      <w:fldChar w:fldCharType="end"/>
    </w:r>
  </w:p>
  <w:p w14:paraId="4C840389" w14:textId="5865A912" w:rsidR="00221956" w:rsidRDefault="001B2B23" w:rsidP="0078360E">
    <w:pPr>
      <w:pStyle w:val="Header"/>
      <w:pBdr>
        <w:bottom w:val="single" w:sz="4" w:space="1" w:color="000000"/>
      </w:pBdr>
    </w:pPr>
    <w:r>
      <w:t xml:space="preserve">Chapter 1: </w:t>
    </w:r>
    <w:r w:rsidR="00966E0B">
      <w:t>Calorimeter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117610" w14:textId="77777777" w:rsidR="00966E0B" w:rsidRDefault="00966E0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F5BFA"/>
    <w:multiLevelType w:val="multilevel"/>
    <w:tmpl w:val="CF600A3E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>
    <w:nsid w:val="037A0B06"/>
    <w:multiLevelType w:val="hybridMultilevel"/>
    <w:tmpl w:val="E346A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F4521D"/>
    <w:multiLevelType w:val="multilevel"/>
    <w:tmpl w:val="B418A77A"/>
    <w:lvl w:ilvl="0">
      <w:start w:val="7"/>
      <w:numFmt w:val="decimal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0" w:firstLine="0"/>
      </w:pPr>
      <w:rPr>
        <w:rFonts w:ascii="Times" w:hAnsi="Times" w:hint="default"/>
        <w:b/>
        <w:i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3">
    <w:nsid w:val="0B9C0D06"/>
    <w:multiLevelType w:val="multilevel"/>
    <w:tmpl w:val="A4C231FC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0D2914A8"/>
    <w:multiLevelType w:val="multilevel"/>
    <w:tmpl w:val="E56295B6"/>
    <w:lvl w:ilvl="0">
      <w:start w:val="1"/>
      <w:numFmt w:val="bullet"/>
      <w:lvlText w:val="o"/>
      <w:lvlJc w:val="left"/>
      <w:pPr>
        <w:ind w:left="6120" w:hanging="39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D15D48"/>
    <w:multiLevelType w:val="multilevel"/>
    <w:tmpl w:val="4C2A4664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217659EF"/>
    <w:multiLevelType w:val="hybridMultilevel"/>
    <w:tmpl w:val="CB6CA59E"/>
    <w:lvl w:ilvl="0" w:tplc="1E20036A">
      <w:start w:val="1"/>
      <w:numFmt w:val="bullet"/>
      <w:lvlText w:val="o"/>
      <w:lvlJc w:val="left"/>
      <w:pPr>
        <w:ind w:left="3600" w:hanging="288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A226B8"/>
    <w:multiLevelType w:val="multilevel"/>
    <w:tmpl w:val="0B783C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24076A5F"/>
    <w:multiLevelType w:val="hybridMultilevel"/>
    <w:tmpl w:val="3214A93E"/>
    <w:lvl w:ilvl="0" w:tplc="9CE44E14">
      <w:start w:val="1"/>
      <w:numFmt w:val="bullet"/>
      <w:lvlText w:val="o"/>
      <w:lvlJc w:val="left"/>
      <w:pPr>
        <w:ind w:left="3600" w:hanging="21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022E85"/>
    <w:multiLevelType w:val="multilevel"/>
    <w:tmpl w:val="B418A77A"/>
    <w:lvl w:ilvl="0">
      <w:start w:val="7"/>
      <w:numFmt w:val="decimal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0" w:firstLine="0"/>
      </w:pPr>
      <w:rPr>
        <w:rFonts w:ascii="Times" w:hAnsi="Times" w:hint="default"/>
        <w:b/>
        <w:i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0">
    <w:nsid w:val="3C280BE3"/>
    <w:multiLevelType w:val="multilevel"/>
    <w:tmpl w:val="20189342"/>
    <w:lvl w:ilvl="0">
      <w:start w:val="1"/>
      <w:numFmt w:val="decimal"/>
      <w:lvlText w:val="%1.0"/>
      <w:lvlJc w:val="left"/>
      <w:pPr>
        <w:tabs>
          <w:tab w:val="num" w:pos="1440"/>
        </w:tabs>
        <w:ind w:left="720" w:firstLine="0"/>
      </w:pPr>
      <w:rPr>
        <w:rFonts w:ascii="Times New Roman Bold" w:hAnsi="Times New Roman Bold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720" w:firstLine="0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tabs>
          <w:tab w:val="num" w:pos="1440"/>
        </w:tabs>
        <w:ind w:left="720" w:firstLine="0"/>
      </w:pPr>
      <w:rPr>
        <w:rFonts w:ascii="Times" w:hAnsi="Times" w:hint="default"/>
        <w:b/>
        <w:i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72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"/>
        </w:tabs>
        <w:ind w:left="720" w:firstLine="0"/>
      </w:pPr>
      <w:rPr>
        <w:rFonts w:hint="default"/>
      </w:rPr>
    </w:lvl>
  </w:abstractNum>
  <w:abstractNum w:abstractNumId="11">
    <w:nsid w:val="3CD2100E"/>
    <w:multiLevelType w:val="multilevel"/>
    <w:tmpl w:val="3214A93E"/>
    <w:lvl w:ilvl="0">
      <w:start w:val="1"/>
      <w:numFmt w:val="bullet"/>
      <w:lvlText w:val="o"/>
      <w:lvlJc w:val="left"/>
      <w:pPr>
        <w:ind w:left="3600" w:hanging="21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A4C0627"/>
    <w:multiLevelType w:val="multilevel"/>
    <w:tmpl w:val="4DC4D72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>
    <w:nsid w:val="4DCC42C9"/>
    <w:multiLevelType w:val="multilevel"/>
    <w:tmpl w:val="19F2CE0E"/>
    <w:lvl w:ilvl="0">
      <w:start w:val="1"/>
      <w:numFmt w:val="decimal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0" w:firstLine="0"/>
      </w:pPr>
      <w:rPr>
        <w:rFonts w:ascii="Times" w:hAnsi="Times" w:hint="default"/>
        <w:b/>
        <w:i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4">
    <w:nsid w:val="50790A48"/>
    <w:multiLevelType w:val="hybridMultilevel"/>
    <w:tmpl w:val="0CC43F8C"/>
    <w:lvl w:ilvl="0" w:tplc="57329BD6">
      <w:start w:val="1"/>
      <w:numFmt w:val="decimal"/>
      <w:pStyle w:val="Reference"/>
      <w:lvlText w:val="[%1]"/>
      <w:lvlJc w:val="left"/>
      <w:pPr>
        <w:ind w:left="504" w:hanging="360"/>
      </w:pPr>
      <w:rPr>
        <w:rFonts w:ascii="Times New Roman" w:hAnsi="Times New Roman"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5671E82"/>
    <w:multiLevelType w:val="multilevel"/>
    <w:tmpl w:val="F880CEFE"/>
    <w:lvl w:ilvl="0">
      <w:start w:val="1"/>
      <w:numFmt w:val="bullet"/>
      <w:lvlText w:val="o"/>
      <w:lvlJc w:val="left"/>
      <w:pPr>
        <w:ind w:left="2520" w:hanging="21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9554994"/>
    <w:multiLevelType w:val="hybridMultilevel"/>
    <w:tmpl w:val="F880CEFE"/>
    <w:lvl w:ilvl="0" w:tplc="5CEE9C56">
      <w:start w:val="1"/>
      <w:numFmt w:val="bullet"/>
      <w:lvlText w:val="o"/>
      <w:lvlJc w:val="left"/>
      <w:pPr>
        <w:ind w:left="2520" w:hanging="21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96E0B77"/>
    <w:multiLevelType w:val="multilevel"/>
    <w:tmpl w:val="E1C4AD6E"/>
    <w:lvl w:ilvl="0">
      <w:start w:val="7"/>
      <w:numFmt w:val="decimal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0" w:firstLine="0"/>
      </w:pPr>
      <w:rPr>
        <w:rFonts w:ascii="Times" w:hAnsi="Times" w:hint="default"/>
        <w:b/>
        <w:i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8">
    <w:nsid w:val="5E5D6733"/>
    <w:multiLevelType w:val="multilevel"/>
    <w:tmpl w:val="886AEEBC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9">
    <w:nsid w:val="5F9B0DCC"/>
    <w:multiLevelType w:val="multilevel"/>
    <w:tmpl w:val="4C2A4664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>
    <w:nsid w:val="67ED4DB8"/>
    <w:multiLevelType w:val="multilevel"/>
    <w:tmpl w:val="AE184D5A"/>
    <w:lvl w:ilvl="0">
      <w:start w:val="1"/>
      <w:numFmt w:val="decimal"/>
      <w:pStyle w:val="Heading1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0" w:firstLine="0"/>
      </w:pPr>
      <w:rPr>
        <w:rFonts w:ascii="Times" w:hAnsi="Times" w:hint="default"/>
        <w:b/>
        <w:i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1">
    <w:nsid w:val="69B51CF6"/>
    <w:multiLevelType w:val="multilevel"/>
    <w:tmpl w:val="CF600A3E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2">
    <w:nsid w:val="6C14103E"/>
    <w:multiLevelType w:val="multilevel"/>
    <w:tmpl w:val="4C2A4664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>
    <w:nsid w:val="75C55F42"/>
    <w:multiLevelType w:val="hybridMultilevel"/>
    <w:tmpl w:val="4C2A4664"/>
    <w:lvl w:ilvl="0" w:tplc="C49ACDA8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>
    <w:nsid w:val="7A0C024D"/>
    <w:multiLevelType w:val="hybridMultilevel"/>
    <w:tmpl w:val="9564C19E"/>
    <w:lvl w:ilvl="0" w:tplc="823A859E">
      <w:start w:val="1"/>
      <w:numFmt w:val="bullet"/>
      <w:pStyle w:val="ListParagraph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7"/>
  </w:num>
  <w:num w:numId="4">
    <w:abstractNumId w:val="12"/>
  </w:num>
  <w:num w:numId="5">
    <w:abstractNumId w:val="18"/>
  </w:num>
  <w:num w:numId="6">
    <w:abstractNumId w:val="3"/>
  </w:num>
  <w:num w:numId="7">
    <w:abstractNumId w:val="23"/>
  </w:num>
  <w:num w:numId="8">
    <w:abstractNumId w:val="17"/>
  </w:num>
  <w:num w:numId="9">
    <w:abstractNumId w:val="2"/>
  </w:num>
  <w:num w:numId="10">
    <w:abstractNumId w:val="9"/>
  </w:num>
  <w:num w:numId="11">
    <w:abstractNumId w:val="20"/>
  </w:num>
  <w:num w:numId="12">
    <w:abstractNumId w:val="13"/>
  </w:num>
  <w:num w:numId="13">
    <w:abstractNumId w:val="14"/>
  </w:num>
  <w:num w:numId="14">
    <w:abstractNumId w:val="5"/>
  </w:num>
  <w:num w:numId="15">
    <w:abstractNumId w:val="16"/>
  </w:num>
  <w:num w:numId="16">
    <w:abstractNumId w:val="15"/>
  </w:num>
  <w:num w:numId="17">
    <w:abstractNumId w:val="8"/>
  </w:num>
  <w:num w:numId="18">
    <w:abstractNumId w:val="11"/>
  </w:num>
  <w:num w:numId="19">
    <w:abstractNumId w:val="6"/>
  </w:num>
  <w:num w:numId="20">
    <w:abstractNumId w:val="19"/>
  </w:num>
  <w:num w:numId="21">
    <w:abstractNumId w:val="24"/>
  </w:num>
  <w:num w:numId="22">
    <w:abstractNumId w:val="4"/>
  </w:num>
  <w:num w:numId="23">
    <w:abstractNumId w:val="22"/>
  </w:num>
  <w:num w:numId="24">
    <w:abstractNumId w:val="21"/>
  </w:num>
  <w:num w:numId="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proofState w:spelling="clean" w:grammar="clean"/>
  <w:defaultTabStop w:val="720"/>
  <w:evenAndOddHeaders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8C4"/>
    <w:rsid w:val="00011F97"/>
    <w:rsid w:val="000655DB"/>
    <w:rsid w:val="00097719"/>
    <w:rsid w:val="000F1460"/>
    <w:rsid w:val="000F47E7"/>
    <w:rsid w:val="001236F7"/>
    <w:rsid w:val="00123A8E"/>
    <w:rsid w:val="0016575C"/>
    <w:rsid w:val="001920F6"/>
    <w:rsid w:val="001B2B23"/>
    <w:rsid w:val="001F0F77"/>
    <w:rsid w:val="00221956"/>
    <w:rsid w:val="00230B55"/>
    <w:rsid w:val="00232ED4"/>
    <w:rsid w:val="0026267A"/>
    <w:rsid w:val="002674B6"/>
    <w:rsid w:val="00292614"/>
    <w:rsid w:val="002A67F0"/>
    <w:rsid w:val="00361588"/>
    <w:rsid w:val="003630D2"/>
    <w:rsid w:val="003812D8"/>
    <w:rsid w:val="003C0300"/>
    <w:rsid w:val="003C37B4"/>
    <w:rsid w:val="00400853"/>
    <w:rsid w:val="0043071B"/>
    <w:rsid w:val="004C76DB"/>
    <w:rsid w:val="00535113"/>
    <w:rsid w:val="00596A11"/>
    <w:rsid w:val="005B607E"/>
    <w:rsid w:val="005C7CCB"/>
    <w:rsid w:val="00661B56"/>
    <w:rsid w:val="00693882"/>
    <w:rsid w:val="0071075F"/>
    <w:rsid w:val="007708C4"/>
    <w:rsid w:val="0078360E"/>
    <w:rsid w:val="007E04CD"/>
    <w:rsid w:val="008042D6"/>
    <w:rsid w:val="0082204F"/>
    <w:rsid w:val="0083041D"/>
    <w:rsid w:val="00892871"/>
    <w:rsid w:val="0091725E"/>
    <w:rsid w:val="009234F9"/>
    <w:rsid w:val="00964C3E"/>
    <w:rsid w:val="00966E0B"/>
    <w:rsid w:val="009C158C"/>
    <w:rsid w:val="009E2D43"/>
    <w:rsid w:val="009F46D5"/>
    <w:rsid w:val="00A8202F"/>
    <w:rsid w:val="00A90783"/>
    <w:rsid w:val="00B1509A"/>
    <w:rsid w:val="00B16A6C"/>
    <w:rsid w:val="00B34F63"/>
    <w:rsid w:val="00B405FF"/>
    <w:rsid w:val="00B40BA1"/>
    <w:rsid w:val="00B65E13"/>
    <w:rsid w:val="00B8702C"/>
    <w:rsid w:val="00BE2C44"/>
    <w:rsid w:val="00C23E8B"/>
    <w:rsid w:val="00C70447"/>
    <w:rsid w:val="00C70C86"/>
    <w:rsid w:val="00CA0C18"/>
    <w:rsid w:val="00CF7E99"/>
    <w:rsid w:val="00D31D1E"/>
    <w:rsid w:val="00D65F7B"/>
    <w:rsid w:val="00DB4066"/>
    <w:rsid w:val="00DE56AF"/>
    <w:rsid w:val="00DF21CD"/>
    <w:rsid w:val="00E13AC9"/>
    <w:rsid w:val="00E1436E"/>
    <w:rsid w:val="00EA3168"/>
    <w:rsid w:val="00EB25A9"/>
    <w:rsid w:val="00ED249F"/>
    <w:rsid w:val="00EF0482"/>
    <w:rsid w:val="00F12C14"/>
    <w:rsid w:val="00F63EB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F669871"/>
  <w15:docId w15:val="{2EA21E78-756A-46AA-B1C4-4FD2A446F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0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071B"/>
    <w:pPr>
      <w:spacing w:line="320" w:lineRule="exact"/>
      <w:jc w:val="both"/>
    </w:pPr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B8702C"/>
    <w:pPr>
      <w:keepNext/>
      <w:numPr>
        <w:numId w:val="11"/>
      </w:numPr>
      <w:spacing w:before="240" w:after="240"/>
      <w:outlineLvl w:val="0"/>
    </w:pPr>
    <w:rPr>
      <w:b/>
      <w:kern w:val="32"/>
      <w:sz w:val="36"/>
      <w:szCs w:val="32"/>
    </w:rPr>
  </w:style>
  <w:style w:type="paragraph" w:styleId="Heading2">
    <w:name w:val="heading 2"/>
    <w:basedOn w:val="Normal"/>
    <w:next w:val="Normal"/>
    <w:qFormat/>
    <w:rsid w:val="00CF7E99"/>
    <w:pPr>
      <w:keepNext/>
      <w:numPr>
        <w:ilvl w:val="1"/>
        <w:numId w:val="11"/>
      </w:numPr>
      <w:spacing w:before="240" w:after="120" w:line="240" w:lineRule="auto"/>
      <w:outlineLvl w:val="1"/>
    </w:pPr>
    <w:rPr>
      <w:b/>
      <w:sz w:val="32"/>
      <w:szCs w:val="28"/>
    </w:rPr>
  </w:style>
  <w:style w:type="paragraph" w:styleId="Heading3">
    <w:name w:val="heading 3"/>
    <w:basedOn w:val="Normal"/>
    <w:next w:val="Normal"/>
    <w:qFormat/>
    <w:rsid w:val="00B8702C"/>
    <w:pPr>
      <w:keepNext/>
      <w:numPr>
        <w:ilvl w:val="2"/>
        <w:numId w:val="11"/>
      </w:numPr>
      <w:spacing w:before="240" w:after="60"/>
      <w:outlineLvl w:val="2"/>
    </w:pPr>
    <w:rPr>
      <w:b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3C0300"/>
    <w:pPr>
      <w:keepNext/>
      <w:keepLines/>
      <w:spacing w:before="200"/>
      <w:contextualSpacing/>
      <w:outlineLvl w:val="3"/>
    </w:pPr>
    <w:rPr>
      <w:rFonts w:eastAsiaTheme="majorEastAsia" w:cstheme="majorBidi"/>
      <w:b/>
      <w:bCs/>
      <w:i/>
      <w:iCs/>
      <w:color w:val="000000" w:themeColor="text1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7708C4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08C4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08C4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08C4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08C4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autoRedefine/>
    <w:qFormat/>
    <w:rsid w:val="001920F6"/>
    <w:pPr>
      <w:spacing w:before="240" w:after="60"/>
      <w:jc w:val="center"/>
      <w:outlineLvl w:val="0"/>
    </w:pPr>
    <w:rPr>
      <w:b/>
      <w:kern w:val="28"/>
      <w:sz w:val="32"/>
      <w:szCs w:val="32"/>
    </w:rPr>
  </w:style>
  <w:style w:type="character" w:customStyle="1" w:styleId="Heading4Char">
    <w:name w:val="Heading 4 Char"/>
    <w:basedOn w:val="DefaultParagraphFont"/>
    <w:link w:val="Heading4"/>
    <w:rsid w:val="003C0300"/>
    <w:rPr>
      <w:rFonts w:ascii="Times New Roman" w:eastAsiaTheme="majorEastAsia" w:hAnsi="Times New Roman" w:cstheme="majorBidi"/>
      <w:b/>
      <w:bCs/>
      <w:i/>
      <w:iCs/>
      <w:color w:val="000000" w:themeColor="text1"/>
      <w:sz w:val="24"/>
    </w:rPr>
  </w:style>
  <w:style w:type="paragraph" w:styleId="ListParagraph">
    <w:name w:val="List Paragraph"/>
    <w:basedOn w:val="Normal"/>
    <w:next w:val="Normal"/>
    <w:uiPriority w:val="34"/>
    <w:qFormat/>
    <w:rsid w:val="001F0F77"/>
    <w:pPr>
      <w:numPr>
        <w:numId w:val="21"/>
      </w:numPr>
      <w:contextualSpacing/>
    </w:pPr>
    <w:rPr>
      <w:rFonts w:eastAsia="Cambria" w:cs="Times New Roman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08C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08C4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08C4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08C4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08C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2871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2871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B34F63"/>
    <w:pPr>
      <w:spacing w:after="200" w:line="240" w:lineRule="auto"/>
    </w:pPr>
    <w:rPr>
      <w:bCs/>
      <w:color w:val="000000" w:themeColor="text1"/>
      <w:sz w:val="22"/>
      <w:szCs w:val="18"/>
    </w:rPr>
  </w:style>
  <w:style w:type="paragraph" w:customStyle="1" w:styleId="Reference">
    <w:name w:val="Reference"/>
    <w:basedOn w:val="Normal"/>
    <w:next w:val="Normal"/>
    <w:qFormat/>
    <w:rsid w:val="00964C3E"/>
    <w:pPr>
      <w:numPr>
        <w:numId w:val="13"/>
      </w:numPr>
      <w:contextualSpacing/>
    </w:pPr>
    <w:rPr>
      <w:rFonts w:eastAsia="Cambria" w:cs="Times New Roman"/>
      <w:lang w:eastAsia="en-US"/>
    </w:rPr>
  </w:style>
  <w:style w:type="table" w:styleId="TableGrid">
    <w:name w:val="Table Grid"/>
    <w:basedOn w:val="TableNormal"/>
    <w:rsid w:val="000F1460"/>
    <w:rPr>
      <w:rFonts w:ascii="Cambria" w:eastAsia="Cambria" w:hAnsi="Cambria" w:cs="Times New Roman"/>
      <w:sz w:val="24"/>
      <w:szCs w:val="24"/>
      <w:lang w:eastAsia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ubscript">
    <w:name w:val="Subscript"/>
    <w:basedOn w:val="Normal"/>
    <w:next w:val="Normal"/>
    <w:qFormat/>
    <w:rsid w:val="009234F9"/>
    <w:rPr>
      <w:position w:val="-4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8360E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360E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8360E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360E"/>
    <w:rPr>
      <w:rFonts w:ascii="Times New Roman" w:hAnsi="Times New Roman"/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78360E"/>
  </w:style>
  <w:style w:type="character" w:customStyle="1" w:styleId="Heading1Char">
    <w:name w:val="Heading 1 Char"/>
    <w:basedOn w:val="DefaultParagraphFont"/>
    <w:link w:val="Heading1"/>
    <w:rsid w:val="00BE2C44"/>
    <w:rPr>
      <w:rFonts w:ascii="Times New Roman" w:hAnsi="Times New Roman"/>
      <w:b/>
      <w:kern w:val="32"/>
      <w:sz w:val="36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footer" Target="footer6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Fermilab</Company>
  <LinksUpToDate>false</LinksUpToDate>
  <CharactersWithSpaces>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Ray</dc:creator>
  <cp:keywords/>
  <dc:description/>
  <cp:lastModifiedBy>Hitlin</cp:lastModifiedBy>
  <cp:revision>4</cp:revision>
  <dcterms:created xsi:type="dcterms:W3CDTF">2013-12-05T11:20:00Z</dcterms:created>
  <dcterms:modified xsi:type="dcterms:W3CDTF">2014-01-08T18:52:00Z</dcterms:modified>
</cp:coreProperties>
</file>