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42CBD" w14:textId="77777777" w:rsidR="00E513B0" w:rsidRPr="00821565" w:rsidRDefault="00E513B0" w:rsidP="00F65748">
      <w:pPr>
        <w:pStyle w:val="Heading1"/>
        <w:rPr>
          <w:rFonts w:cs="Times New Roman"/>
        </w:rPr>
      </w:pPr>
      <w:r w:rsidRPr="00821565">
        <w:rPr>
          <w:rFonts w:cs="Times New Roman"/>
        </w:rPr>
        <w:t>1.9 Source calibration system</w:t>
      </w:r>
    </w:p>
    <w:p w14:paraId="39226CB9" w14:textId="422A299C" w:rsidR="00263916" w:rsidRPr="00821565" w:rsidRDefault="00263916" w:rsidP="00F65748">
      <w:pPr>
        <w:jc w:val="left"/>
        <w:rPr>
          <w:rFonts w:cs="Times New Roman"/>
        </w:rPr>
      </w:pPr>
      <w:r w:rsidRPr="00821565">
        <w:rPr>
          <w:rFonts w:cs="Times New Roman"/>
        </w:rPr>
        <w:t xml:space="preserve">Calibration and monitoring during data-taking is an important ingredient if the best possible performance of the crystal calorimeter is to be realized. A suitable system must provide precise, independent crystal-by-crystal calibration.  The use of radioactive sources is a proven technique for accomplishing such a calibration. Most long-lived sources, are, however, limited to an energy around 1 MeV, which makes it difficult to secure a signal significantly above electronic noise, and furthermore, sources that can be deployed individually are not practical with a system of  ~2000 crystals. The solution devised for the BaBar electromagnetic calorimeter produces a 6.13 MeV photon line from a short-lived </w:t>
      </w:r>
      <w:r w:rsidRPr="00821565">
        <w:rPr>
          <w:rFonts w:cs="Times New Roman"/>
          <w:vertAlign w:val="superscript"/>
        </w:rPr>
        <w:t>16</w:t>
      </w:r>
      <w:r w:rsidRPr="00821565">
        <w:rPr>
          <w:rFonts w:cs="Times New Roman"/>
        </w:rPr>
        <w:t>O transition that can be arbitrarily switched on and off. This system was successfully used for routine weekly calibrations of the BaBar calorimeter, and it is an ideal match to the Mu2e requirements</w:t>
      </w:r>
      <w:r w:rsidR="00175A1B" w:rsidRPr="00821565">
        <w:rPr>
          <w:rFonts w:cs="Times New Roman"/>
        </w:rPr>
        <w:t xml:space="preserve">. We, </w:t>
      </w:r>
      <w:r w:rsidRPr="00821565">
        <w:rPr>
          <w:rFonts w:cs="Times New Roman"/>
        </w:rPr>
        <w:t>therefore</w:t>
      </w:r>
      <w:r w:rsidR="00175A1B" w:rsidRPr="00821565">
        <w:rPr>
          <w:rFonts w:cs="Times New Roman"/>
        </w:rPr>
        <w:t>,</w:t>
      </w:r>
      <w:r w:rsidRPr="00821565">
        <w:rPr>
          <w:rFonts w:cs="Times New Roman"/>
        </w:rPr>
        <w:t xml:space="preserve"> </w:t>
      </w:r>
      <w:r w:rsidR="00014A97" w:rsidRPr="00821565">
        <w:rPr>
          <w:rFonts w:cs="Times New Roman"/>
        </w:rPr>
        <w:t>have started the process of</w:t>
      </w:r>
      <w:r w:rsidRPr="00821565">
        <w:rPr>
          <w:rFonts w:cs="Times New Roman"/>
        </w:rPr>
        <w:t xml:space="preserve"> </w:t>
      </w:r>
      <w:r w:rsidR="00175A1B" w:rsidRPr="00821565">
        <w:rPr>
          <w:rFonts w:cs="Times New Roman"/>
        </w:rPr>
        <w:t>obtain</w:t>
      </w:r>
      <w:r w:rsidR="00014A97" w:rsidRPr="00821565">
        <w:rPr>
          <w:rFonts w:cs="Times New Roman"/>
        </w:rPr>
        <w:t>ing</w:t>
      </w:r>
      <w:r w:rsidR="00175A1B" w:rsidRPr="00821565">
        <w:rPr>
          <w:rFonts w:cs="Times New Roman"/>
        </w:rPr>
        <w:t xml:space="preserve"> the BaBar system through salvage from SLAC and </w:t>
      </w:r>
      <w:r w:rsidR="001F321D" w:rsidRPr="00821565">
        <w:rPr>
          <w:rFonts w:cs="Times New Roman"/>
        </w:rPr>
        <w:t xml:space="preserve">propose to </w:t>
      </w:r>
      <w:r w:rsidRPr="00821565">
        <w:rPr>
          <w:rFonts w:cs="Times New Roman"/>
        </w:rPr>
        <w:t xml:space="preserve">refurbish </w:t>
      </w:r>
      <w:r w:rsidR="00175A1B" w:rsidRPr="00821565">
        <w:rPr>
          <w:rFonts w:cs="Times New Roman"/>
        </w:rPr>
        <w:t>it for use in Mu2e</w:t>
      </w:r>
      <w:r w:rsidRPr="00821565">
        <w:rPr>
          <w:rFonts w:cs="Times New Roman"/>
        </w:rPr>
        <w:t>.</w:t>
      </w:r>
    </w:p>
    <w:p w14:paraId="78B1D915" w14:textId="01CC54F3" w:rsidR="00263916" w:rsidRPr="00821565" w:rsidRDefault="00263916" w:rsidP="00F65748">
      <w:pPr>
        <w:jc w:val="left"/>
        <w:rPr>
          <w:rFonts w:cs="Times New Roman"/>
        </w:rPr>
      </w:pPr>
    </w:p>
    <w:p w14:paraId="2C920F70" w14:textId="06A25BF4" w:rsidR="00DB0691" w:rsidRPr="00821565" w:rsidRDefault="00DB0691" w:rsidP="00F65748">
      <w:pPr>
        <w:jc w:val="left"/>
        <w:rPr>
          <w:rFonts w:cs="Times New Roman"/>
        </w:rPr>
      </w:pPr>
      <w:r w:rsidRPr="00821565">
        <w:rPr>
          <w:rFonts w:cs="Times New Roman"/>
          <w:noProof/>
          <w:lang w:eastAsia="en-US"/>
        </w:rPr>
        <w:drawing>
          <wp:anchor distT="0" distB="0" distL="114300" distR="114300" simplePos="0" relativeHeight="251658240" behindDoc="0" locked="0" layoutInCell="1" allowOverlap="1" wp14:anchorId="7D58092E" wp14:editId="0CF80366">
            <wp:simplePos x="0" y="0"/>
            <wp:positionH relativeFrom="column">
              <wp:posOffset>5080</wp:posOffset>
            </wp:positionH>
            <wp:positionV relativeFrom="paragraph">
              <wp:posOffset>280035</wp:posOffset>
            </wp:positionV>
            <wp:extent cx="5486400" cy="10140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14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916" w:rsidRPr="00821565">
        <w:rPr>
          <w:rFonts w:cs="Times New Roman"/>
        </w:rPr>
        <w:t>The decay chain producing the calibration photon line is</w:t>
      </w:r>
    </w:p>
    <w:p w14:paraId="2645A02A" w14:textId="2D1D12AF" w:rsidR="00DB0691" w:rsidRPr="00821565" w:rsidRDefault="00DB0691" w:rsidP="00F65748">
      <w:pPr>
        <w:jc w:val="left"/>
        <w:rPr>
          <w:rFonts w:cs="Times New Roman"/>
        </w:rPr>
      </w:pPr>
      <w:r w:rsidRPr="00821565">
        <w:rPr>
          <w:rFonts w:cs="Times New Roman"/>
        </w:rPr>
        <w:t xml:space="preserve">The fluorine, a component of Fluorinert™ coolant liquid, is activated with a fast neutron source, producing the </w:t>
      </w:r>
      <w:r w:rsidRPr="00821565">
        <w:rPr>
          <w:rFonts w:cs="Times New Roman"/>
          <w:vertAlign w:val="superscript"/>
        </w:rPr>
        <w:t>16</w:t>
      </w:r>
      <w:r w:rsidRPr="00821565">
        <w:rPr>
          <w:rFonts w:cs="Times New Roman"/>
        </w:rPr>
        <w:t xml:space="preserve">N isotope. This isotope then β-decays with a half-life of seven seconds to an excited state </w:t>
      </w:r>
      <w:r w:rsidRPr="00821565">
        <w:rPr>
          <w:rFonts w:cs="Times New Roman"/>
          <w:vertAlign w:val="superscript"/>
        </w:rPr>
        <w:t>16</w:t>
      </w:r>
      <w:r w:rsidRPr="00821565">
        <w:rPr>
          <w:rFonts w:cs="Times New Roman"/>
        </w:rPr>
        <w:t>O, which in turn emits a 6.13 MeV photon as it cascades to its ground state.</w:t>
      </w:r>
    </w:p>
    <w:p w14:paraId="4F627DCB" w14:textId="29DA0EC6" w:rsidR="00DB0691" w:rsidRPr="00821565" w:rsidRDefault="00836CF4" w:rsidP="00F65748">
      <w:pPr>
        <w:jc w:val="left"/>
        <w:rPr>
          <w:rFonts w:cs="Times New Roman"/>
        </w:rPr>
      </w:pPr>
      <w:r w:rsidRPr="00821565">
        <w:rPr>
          <w:rFonts w:cs="Times New Roman"/>
          <w:noProof/>
          <w:lang w:eastAsia="en-US"/>
        </w:rPr>
        <w:drawing>
          <wp:anchor distT="0" distB="0" distL="114300" distR="114300" simplePos="0" relativeHeight="251659264" behindDoc="0" locked="0" layoutInCell="1" allowOverlap="1" wp14:anchorId="03A92697" wp14:editId="5BA460FB">
            <wp:simplePos x="0" y="0"/>
            <wp:positionH relativeFrom="column">
              <wp:posOffset>3533140</wp:posOffset>
            </wp:positionH>
            <wp:positionV relativeFrom="paragraph">
              <wp:posOffset>25400</wp:posOffset>
            </wp:positionV>
            <wp:extent cx="2827020" cy="27959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79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0B3C2" w14:textId="74ED9FFC" w:rsidR="00DB0691" w:rsidRPr="00821565" w:rsidRDefault="00DB0691" w:rsidP="00F65748">
      <w:pPr>
        <w:jc w:val="left"/>
        <w:rPr>
          <w:rFonts w:cs="Times New Roman"/>
        </w:rPr>
      </w:pPr>
      <w:r w:rsidRPr="00821565">
        <w:rPr>
          <w:rFonts w:cs="Times New Roman"/>
        </w:rPr>
        <w:t>The source spectrum, as seen with a BaBar CsI(Tl) crystal with PIN diode readouts is shown</w:t>
      </w:r>
      <w:r w:rsidR="00836CF4" w:rsidRPr="00821565">
        <w:rPr>
          <w:rFonts w:cs="Times New Roman"/>
        </w:rPr>
        <w:t xml:space="preserve"> at right</w:t>
      </w:r>
      <w:r w:rsidRPr="00821565">
        <w:rPr>
          <w:rFonts w:cs="Times New Roman"/>
        </w:rPr>
        <w:t xml:space="preserve">. There are three principal contributions to the overall peak, one at 6.13 MeV, another at 5.62 MeV, and the third at 5.11 MeV, the latter two representing </w:t>
      </w:r>
      <w:r w:rsidR="00836CF4" w:rsidRPr="00821565">
        <w:rPr>
          <w:rFonts w:cs="Times New Roman"/>
        </w:rPr>
        <w:t>e+e-</w:t>
      </w:r>
      <w:r w:rsidRPr="00821565">
        <w:rPr>
          <w:rFonts w:cs="Times New Roman"/>
        </w:rPr>
        <w:t xml:space="preserve"> annihilation photon escape peaks. Since all three peaks have well-defined energies, they simultaneously provide both an absolute calibration and a measure of </w:t>
      </w:r>
      <w:r w:rsidR="00836CF4" w:rsidRPr="00821565">
        <w:rPr>
          <w:rFonts w:cs="Times New Roman"/>
        </w:rPr>
        <w:t xml:space="preserve">the </w:t>
      </w:r>
      <w:r w:rsidRPr="00821565">
        <w:rPr>
          <w:rFonts w:cs="Times New Roman"/>
        </w:rPr>
        <w:t xml:space="preserve">linearity </w:t>
      </w:r>
      <w:r w:rsidR="00836CF4" w:rsidRPr="00821565">
        <w:rPr>
          <w:rFonts w:cs="Times New Roman"/>
        </w:rPr>
        <w:t xml:space="preserve">of response </w:t>
      </w:r>
      <w:r w:rsidRPr="00821565">
        <w:rPr>
          <w:rFonts w:cs="Times New Roman"/>
        </w:rPr>
        <w:t xml:space="preserve">at the low end of the </w:t>
      </w:r>
      <w:r w:rsidR="00836CF4" w:rsidRPr="00821565">
        <w:rPr>
          <w:rFonts w:cs="Times New Roman"/>
        </w:rPr>
        <w:t xml:space="preserve">energy </w:t>
      </w:r>
      <w:r w:rsidRPr="00821565">
        <w:rPr>
          <w:rFonts w:cs="Times New Roman"/>
        </w:rPr>
        <w:t>scale.</w:t>
      </w:r>
    </w:p>
    <w:p w14:paraId="4363AE99" w14:textId="77777777" w:rsidR="00C25FA2" w:rsidRPr="00821565" w:rsidRDefault="00C25FA2" w:rsidP="00F65748">
      <w:pPr>
        <w:jc w:val="left"/>
        <w:rPr>
          <w:rFonts w:cs="Times New Roman"/>
        </w:rPr>
      </w:pPr>
    </w:p>
    <w:p w14:paraId="788D8512" w14:textId="08237E68" w:rsidR="00C25FA2" w:rsidRPr="00821565" w:rsidRDefault="00C25FA2" w:rsidP="00F65748">
      <w:pPr>
        <w:jc w:val="left"/>
        <w:rPr>
          <w:rFonts w:cs="Times New Roman"/>
        </w:rPr>
      </w:pPr>
      <w:r w:rsidRPr="00821565">
        <w:rPr>
          <w:rFonts w:cs="Times New Roman"/>
        </w:rPr>
        <w:t xml:space="preserve">The fluorine is activated using neutrons provided by a commercial deuterium-tritium (DT) generator, which </w:t>
      </w:r>
      <w:r w:rsidRPr="00821565">
        <w:rPr>
          <w:rFonts w:cs="Times New Roman"/>
        </w:rPr>
        <w:lastRenderedPageBreak/>
        <w:t xml:space="preserve">produces 14.2 MeV neutrons by accelerating deuterons onto a tritium target, at typical rates of several times </w:t>
      </w:r>
      <w:r w:rsidR="0050502E">
        <w:rPr>
          <w:rFonts w:cs="Times New Roman"/>
        </w:rPr>
        <w:t>10</w:t>
      </w:r>
      <w:r w:rsidRPr="0050502E">
        <w:rPr>
          <w:rFonts w:cs="Times New Roman"/>
          <w:vertAlign w:val="superscript"/>
        </w:rPr>
        <w:t>8</w:t>
      </w:r>
      <w:r w:rsidRPr="00821565">
        <w:rPr>
          <w:rFonts w:cs="Times New Roman"/>
        </w:rPr>
        <w:t xml:space="preserve"> neutrons/second. The DT generator is surrounded with a bath of the fluorine-containing liquid Fluorinert™, which is then circulated in a manifold to the calorimeter crystals. Many suitable fluorine</w:t>
      </w:r>
      <w:r w:rsidR="005D7F1D" w:rsidRPr="00821565">
        <w:rPr>
          <w:rFonts w:cs="Times New Roman"/>
        </w:rPr>
        <w:t xml:space="preserve">-containing liquids available; </w:t>
      </w:r>
      <w:r w:rsidRPr="00821565">
        <w:rPr>
          <w:rFonts w:cs="Times New Roman"/>
        </w:rPr>
        <w:t>Fluorinert</w:t>
      </w:r>
      <w:r w:rsidR="005D7F1D" w:rsidRPr="00821565">
        <w:rPr>
          <w:rFonts w:cs="Times New Roman"/>
        </w:rPr>
        <w:t>™</w:t>
      </w:r>
      <w:r w:rsidRPr="00821565">
        <w:rPr>
          <w:rFonts w:cs="Times New Roman"/>
        </w:rPr>
        <w:t xml:space="preserve"> </w:t>
      </w:r>
      <w:r w:rsidR="005D7F1D" w:rsidRPr="00821565">
        <w:rPr>
          <w:rFonts w:cs="Times New Roman"/>
        </w:rPr>
        <w:t>“</w:t>
      </w:r>
      <w:r w:rsidRPr="00821565">
        <w:rPr>
          <w:rFonts w:cs="Times New Roman"/>
        </w:rPr>
        <w:t>FC</w:t>
      </w:r>
      <w:r w:rsidR="005D7F1D" w:rsidRPr="00821565">
        <w:rPr>
          <w:rFonts w:cs="Times New Roman"/>
        </w:rPr>
        <w:t>-</w:t>
      </w:r>
      <w:r w:rsidRPr="00821565">
        <w:rPr>
          <w:rFonts w:cs="Times New Roman"/>
        </w:rPr>
        <w:t>77</w:t>
      </w:r>
      <w:r w:rsidR="005D7F1D" w:rsidRPr="00821565">
        <w:rPr>
          <w:rFonts w:cs="Times New Roman"/>
        </w:rPr>
        <w:t>”</w:t>
      </w:r>
      <w:r w:rsidRPr="00821565">
        <w:rPr>
          <w:rFonts w:cs="Times New Roman"/>
        </w:rPr>
        <w:t xml:space="preserve"> was used in BaBar.</w:t>
      </w:r>
    </w:p>
    <w:p w14:paraId="202A521F" w14:textId="18D08928" w:rsidR="00C25FA2" w:rsidRPr="00821565" w:rsidRDefault="00C25FA2" w:rsidP="00F65748">
      <w:pPr>
        <w:jc w:val="left"/>
        <w:rPr>
          <w:rFonts w:cs="Times New Roman"/>
        </w:rPr>
      </w:pPr>
    </w:p>
    <w:p w14:paraId="36D38813" w14:textId="132A7D74" w:rsidR="00C25FA2" w:rsidRPr="00821565" w:rsidRDefault="00534EC0" w:rsidP="00F65748">
      <w:pPr>
        <w:jc w:val="left"/>
        <w:rPr>
          <w:rFonts w:cs="Times New Roman"/>
        </w:rPr>
      </w:pPr>
      <w:r w:rsidRPr="00821565">
        <w:rPr>
          <w:rFonts w:cs="Times New Roman"/>
          <w:noProof/>
          <w:lang w:eastAsia="en-US"/>
        </w:rPr>
        <w:drawing>
          <wp:anchor distT="0" distB="0" distL="114300" distR="114300" simplePos="0" relativeHeight="251660288" behindDoc="0" locked="0" layoutInCell="1" allowOverlap="1" wp14:anchorId="3D3689DE" wp14:editId="601B8E46">
            <wp:simplePos x="0" y="0"/>
            <wp:positionH relativeFrom="column">
              <wp:posOffset>6350</wp:posOffset>
            </wp:positionH>
            <wp:positionV relativeFrom="paragraph">
              <wp:posOffset>1085850</wp:posOffset>
            </wp:positionV>
            <wp:extent cx="5486400" cy="4211320"/>
            <wp:effectExtent l="0" t="0" r="0" b="0"/>
            <wp:wrapTopAndBottom/>
            <wp:docPr id="8195" name="Picture 3" descr="C:\Users\bob\Desktop\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descr="C:\Users\bob\Desktop\schema.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1" t="45520" r="8876" b="2150"/>
                    <a:stretch/>
                  </pic:blipFill>
                  <pic:spPr bwMode="auto">
                    <a:xfrm>
                      <a:off x="0" y="0"/>
                      <a:ext cx="5486400" cy="4211320"/>
                    </a:xfrm>
                    <a:prstGeom prst="rect">
                      <a:avLst/>
                    </a:prstGeom>
                    <a:noFill/>
                    <a:extLst/>
                  </pic:spPr>
                </pic:pic>
              </a:graphicData>
            </a:graphic>
            <wp14:sizeRelH relativeFrom="page">
              <wp14:pctWidth>0</wp14:pctWidth>
            </wp14:sizeRelH>
            <wp14:sizeRelV relativeFrom="page">
              <wp14:pctHeight>0</wp14:pctHeight>
            </wp14:sizeRelV>
          </wp:anchor>
        </w:drawing>
      </w:r>
      <w:r w:rsidR="00C25FA2" w:rsidRPr="00821565">
        <w:rPr>
          <w:rFonts w:cs="Times New Roman"/>
        </w:rPr>
        <w:t xml:space="preserve">The Fluorinert™ is stored in a reservoir near the D-T generator. When a calibration run is started, the generator and a circulating pump are turned on.  Fluid is pumped from the reservoir through the DT bath to be activated, and then to the calorimeter. The system is closed, with fluid returning from the calorimeter to the reservoir. A schematic of the </w:t>
      </w:r>
      <w:r w:rsidRPr="00821565">
        <w:rPr>
          <w:rFonts w:cs="Times New Roman"/>
        </w:rPr>
        <w:t xml:space="preserve">BaBar </w:t>
      </w:r>
      <w:r w:rsidR="00C25FA2" w:rsidRPr="00821565">
        <w:rPr>
          <w:rFonts w:cs="Times New Roman"/>
        </w:rPr>
        <w:t xml:space="preserve">system is shown </w:t>
      </w:r>
      <w:r w:rsidR="00FA63A3" w:rsidRPr="00821565">
        <w:rPr>
          <w:rFonts w:cs="Times New Roman"/>
        </w:rPr>
        <w:t>below.</w:t>
      </w:r>
      <w:r w:rsidR="00C25FA2" w:rsidRPr="00821565">
        <w:rPr>
          <w:rFonts w:cs="Times New Roman"/>
        </w:rPr>
        <w:t xml:space="preserve"> In </w:t>
      </w:r>
      <w:r w:rsidR="00FA63A3" w:rsidRPr="00821565">
        <w:rPr>
          <w:rFonts w:cs="Times New Roman"/>
        </w:rPr>
        <w:t>BaBar, the fluid was pumped at 3.5 l</w:t>
      </w:r>
      <w:r w:rsidR="00C25FA2" w:rsidRPr="00821565">
        <w:rPr>
          <w:rFonts w:cs="Times New Roman"/>
        </w:rPr>
        <w:t xml:space="preserve">/s, producing a </w:t>
      </w:r>
      <w:r w:rsidR="00FA63A3" w:rsidRPr="00821565">
        <w:rPr>
          <w:rFonts w:cs="Times New Roman"/>
        </w:rPr>
        <w:t xml:space="preserve">counting </w:t>
      </w:r>
      <w:r w:rsidR="00C25FA2" w:rsidRPr="00821565">
        <w:rPr>
          <w:rFonts w:cs="Times New Roman"/>
        </w:rPr>
        <w:t xml:space="preserve">rate of </w:t>
      </w:r>
      <w:r w:rsidR="00FA63A3" w:rsidRPr="00821565">
        <w:rPr>
          <w:rFonts w:cs="Times New Roman"/>
        </w:rPr>
        <w:t>~</w:t>
      </w:r>
      <w:r w:rsidR="00C25FA2" w:rsidRPr="00821565">
        <w:rPr>
          <w:rFonts w:cs="Times New Roman"/>
        </w:rPr>
        <w:t xml:space="preserve">40 Hz in each of </w:t>
      </w:r>
      <w:r w:rsidR="00FA63A3" w:rsidRPr="00821565">
        <w:rPr>
          <w:rFonts w:cs="Times New Roman"/>
        </w:rPr>
        <w:t>the ~</w:t>
      </w:r>
      <w:r w:rsidR="00C25FA2" w:rsidRPr="00821565">
        <w:rPr>
          <w:rFonts w:cs="Times New Roman"/>
        </w:rPr>
        <w:t xml:space="preserve">6500 </w:t>
      </w:r>
      <w:r w:rsidR="00FA63A3" w:rsidRPr="00821565">
        <w:rPr>
          <w:rFonts w:cs="Times New Roman"/>
        </w:rPr>
        <w:t xml:space="preserve">BaBar crystals, which were about 12 m from the DT generator. </w:t>
      </w:r>
      <w:r w:rsidR="00C25FA2" w:rsidRPr="00821565">
        <w:rPr>
          <w:rFonts w:cs="Times New Roman"/>
        </w:rPr>
        <w:t xml:space="preserve">This produced a calibration with a statistical </w:t>
      </w:r>
      <w:r w:rsidR="00FA63A3" w:rsidRPr="00821565">
        <w:rPr>
          <w:rFonts w:cs="Times New Roman"/>
        </w:rPr>
        <w:t>uncertainty of ~0.35</w:t>
      </w:r>
      <w:r w:rsidR="00C25FA2" w:rsidRPr="00821565">
        <w:rPr>
          <w:rFonts w:cs="Times New Roman"/>
        </w:rPr>
        <w:t>% on peak positi</w:t>
      </w:r>
      <w:r w:rsidR="00952E14" w:rsidRPr="00821565">
        <w:rPr>
          <w:rFonts w:cs="Times New Roman"/>
        </w:rPr>
        <w:t xml:space="preserve">ons in a single crystal in a </w:t>
      </w:r>
      <w:r w:rsidR="001049FF" w:rsidRPr="00821565">
        <w:rPr>
          <w:rFonts w:cs="Times New Roman"/>
        </w:rPr>
        <w:t>10-</w:t>
      </w:r>
      <w:r w:rsidR="00952E14" w:rsidRPr="00821565">
        <w:rPr>
          <w:rFonts w:cs="Times New Roman"/>
        </w:rPr>
        <w:t>15</w:t>
      </w:r>
      <w:r w:rsidR="001049FF" w:rsidRPr="00821565">
        <w:rPr>
          <w:rFonts w:cs="Times New Roman"/>
        </w:rPr>
        <w:t xml:space="preserve"> </w:t>
      </w:r>
      <w:r w:rsidR="00FA63A3" w:rsidRPr="00821565">
        <w:rPr>
          <w:rFonts w:cs="Times New Roman"/>
        </w:rPr>
        <w:t>minute calibration run</w:t>
      </w:r>
      <w:r w:rsidR="00C25FA2" w:rsidRPr="00821565">
        <w:rPr>
          <w:rFonts w:cs="Times New Roman"/>
        </w:rPr>
        <w:t>.</w:t>
      </w:r>
    </w:p>
    <w:p w14:paraId="664CA153" w14:textId="0B398112" w:rsidR="00C25FA2" w:rsidRPr="00821565" w:rsidRDefault="00C25FA2" w:rsidP="00F65748">
      <w:pPr>
        <w:jc w:val="left"/>
        <w:rPr>
          <w:rFonts w:cs="Times New Roman"/>
        </w:rPr>
      </w:pPr>
    </w:p>
    <w:p w14:paraId="6AEAF5F3" w14:textId="77777777" w:rsidR="00534EC0" w:rsidRPr="00821565" w:rsidRDefault="00534EC0" w:rsidP="00F65748">
      <w:pPr>
        <w:jc w:val="left"/>
        <w:rPr>
          <w:rFonts w:cs="Times New Roman"/>
        </w:rPr>
      </w:pPr>
    </w:p>
    <w:p w14:paraId="41FC9603" w14:textId="77777777" w:rsidR="00534EC0" w:rsidRPr="00821565" w:rsidRDefault="00534EC0" w:rsidP="00F65748">
      <w:pPr>
        <w:jc w:val="left"/>
        <w:rPr>
          <w:rFonts w:cs="Times New Roman"/>
        </w:rPr>
      </w:pPr>
    </w:p>
    <w:p w14:paraId="1213BC3F" w14:textId="77777777" w:rsidR="00534EC0" w:rsidRPr="00821565" w:rsidRDefault="00534EC0" w:rsidP="00F65748">
      <w:pPr>
        <w:jc w:val="left"/>
        <w:rPr>
          <w:rFonts w:cs="Times New Roman"/>
        </w:rPr>
      </w:pPr>
    </w:p>
    <w:p w14:paraId="52EA5380" w14:textId="2B761AB7" w:rsidR="00534EC0" w:rsidRPr="00821565" w:rsidRDefault="00534EC0" w:rsidP="00F65748">
      <w:pPr>
        <w:jc w:val="left"/>
        <w:rPr>
          <w:rFonts w:cs="Times New Roman"/>
        </w:rPr>
      </w:pPr>
    </w:p>
    <w:p w14:paraId="029248D2" w14:textId="12C38F55" w:rsidR="00534EC0" w:rsidRPr="00821565" w:rsidRDefault="006867BD" w:rsidP="00F65748">
      <w:pPr>
        <w:jc w:val="left"/>
        <w:rPr>
          <w:rFonts w:cs="Times New Roman"/>
        </w:rPr>
      </w:pPr>
      <w:r>
        <w:rPr>
          <w:noProof/>
          <w:lang w:eastAsia="en-US"/>
        </w:rPr>
        <w:lastRenderedPageBreak/>
        <w:drawing>
          <wp:anchor distT="0" distB="0" distL="114300" distR="114300" simplePos="0" relativeHeight="251662336" behindDoc="1" locked="0" layoutInCell="1" allowOverlap="1" wp14:anchorId="26C29189" wp14:editId="307B2BE9">
            <wp:simplePos x="0" y="0"/>
            <wp:positionH relativeFrom="column">
              <wp:posOffset>3825240</wp:posOffset>
            </wp:positionH>
            <wp:positionV relativeFrom="paragraph">
              <wp:posOffset>-155575</wp:posOffset>
            </wp:positionV>
            <wp:extent cx="2548890" cy="2466975"/>
            <wp:effectExtent l="0" t="0" r="3810" b="9525"/>
            <wp:wrapTight wrapText="bothSides">
              <wp:wrapPolygon edited="0">
                <wp:start x="0" y="0"/>
                <wp:lineTo x="0" y="21517"/>
                <wp:lineTo x="21471" y="21517"/>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48890" cy="2466975"/>
                    </a:xfrm>
                    <a:prstGeom prst="rect">
                      <a:avLst/>
                    </a:prstGeom>
                  </pic:spPr>
                </pic:pic>
              </a:graphicData>
            </a:graphic>
            <wp14:sizeRelH relativeFrom="page">
              <wp14:pctWidth>0</wp14:pctWidth>
            </wp14:sizeRelH>
            <wp14:sizeRelV relativeFrom="page">
              <wp14:pctHeight>0</wp14:pctHeight>
            </wp14:sizeRelV>
          </wp:anchor>
        </w:drawing>
      </w:r>
    </w:p>
    <w:p w14:paraId="24F9AC58" w14:textId="3813FCFC" w:rsidR="00CD561F" w:rsidRDefault="00CD561F" w:rsidP="00F65748">
      <w:pPr>
        <w:jc w:val="left"/>
        <w:rPr>
          <w:rFonts w:cs="Times New Roman"/>
        </w:rPr>
      </w:pPr>
      <w:r w:rsidRPr="00821565">
        <w:rPr>
          <w:rFonts w:cs="Times New Roman"/>
        </w:rPr>
        <w:t xml:space="preserve">In </w:t>
      </w:r>
      <w:r w:rsidR="004A0D41" w:rsidRPr="00821565">
        <w:rPr>
          <w:rFonts w:cs="Times New Roman"/>
        </w:rPr>
        <w:t>BaBar</w:t>
      </w:r>
      <w:r w:rsidRPr="00821565">
        <w:rPr>
          <w:rFonts w:cs="Times New Roman"/>
        </w:rPr>
        <w:t>, the fluid transport manifold consisted of thin-wal</w:t>
      </w:r>
      <w:r w:rsidR="00B05EE1" w:rsidRPr="00821565">
        <w:rPr>
          <w:rFonts w:cs="Times New Roman"/>
        </w:rPr>
        <w:t>l (0.5 mm) aluminum tubing (3/8-</w:t>
      </w:r>
      <w:r w:rsidRPr="00821565">
        <w:rPr>
          <w:rFonts w:cs="Times New Roman"/>
        </w:rPr>
        <w:t>inch diameter)</w:t>
      </w:r>
      <w:r w:rsidR="002F1691" w:rsidRPr="00821565">
        <w:rPr>
          <w:rFonts w:cs="Times New Roman"/>
        </w:rPr>
        <w:t>; 1</w:t>
      </w:r>
      <w:r w:rsidR="004A0D41" w:rsidRPr="00821565">
        <w:rPr>
          <w:rFonts w:cs="Times New Roman"/>
        </w:rPr>
        <w:t xml:space="preserve"> </w:t>
      </w:r>
      <w:r w:rsidR="002F1691" w:rsidRPr="00821565">
        <w:rPr>
          <w:rFonts w:cs="Times New Roman"/>
        </w:rPr>
        <w:t>mm</w:t>
      </w:r>
      <w:r w:rsidR="004A0D41" w:rsidRPr="00821565">
        <w:rPr>
          <w:rFonts w:cs="Times New Roman"/>
        </w:rPr>
        <w:t xml:space="preserve"> of Al represents 1.2</w:t>
      </w:r>
      <w:r w:rsidR="00B05EE1" w:rsidRPr="00821565">
        <w:rPr>
          <w:rFonts w:cs="Times New Roman"/>
        </w:rPr>
        <w:t>% of a radiation length. The</w:t>
      </w:r>
      <w:r w:rsidRPr="00821565">
        <w:rPr>
          <w:rFonts w:cs="Times New Roman"/>
        </w:rPr>
        <w:t xml:space="preserve"> </w:t>
      </w:r>
      <w:r w:rsidR="00B05EE1" w:rsidRPr="00821565">
        <w:rPr>
          <w:rFonts w:cs="Times New Roman"/>
        </w:rPr>
        <w:t xml:space="preserve">tubes were </w:t>
      </w:r>
      <w:r w:rsidRPr="00821565">
        <w:rPr>
          <w:rFonts w:cs="Times New Roman"/>
        </w:rPr>
        <w:t xml:space="preserve">placed in front of the </w:t>
      </w:r>
      <w:r w:rsidR="004A0D41" w:rsidRPr="00821565">
        <w:rPr>
          <w:rFonts w:cs="Times New Roman"/>
        </w:rPr>
        <w:t>BaBar</w:t>
      </w:r>
      <w:r w:rsidR="00B05EE1" w:rsidRPr="00821565">
        <w:rPr>
          <w:rFonts w:cs="Times New Roman"/>
        </w:rPr>
        <w:t xml:space="preserve"> crystals with </w:t>
      </w:r>
      <w:r w:rsidRPr="00821565">
        <w:rPr>
          <w:rFonts w:cs="Times New Roman"/>
        </w:rPr>
        <w:t>an additional 2</w:t>
      </w:r>
      <w:r w:rsidR="004A0D41" w:rsidRPr="00821565">
        <w:rPr>
          <w:rFonts w:cs="Times New Roman"/>
        </w:rPr>
        <w:t xml:space="preserve"> </w:t>
      </w:r>
      <w:r w:rsidRPr="00821565">
        <w:rPr>
          <w:rFonts w:cs="Times New Roman"/>
        </w:rPr>
        <w:t xml:space="preserve">mm of Al in the structural support </w:t>
      </w:r>
      <w:r w:rsidR="00B05EE1" w:rsidRPr="00821565">
        <w:rPr>
          <w:rFonts w:cs="Times New Roman"/>
        </w:rPr>
        <w:t xml:space="preserve">for </w:t>
      </w:r>
      <w:r w:rsidRPr="00821565">
        <w:rPr>
          <w:rFonts w:cs="Times New Roman"/>
        </w:rPr>
        <w:t xml:space="preserve">the tube assemblies. </w:t>
      </w:r>
      <w:r w:rsidR="00AD2E3E" w:rsidRPr="00821565">
        <w:rPr>
          <w:rFonts w:cs="Times New Roman"/>
        </w:rPr>
        <w:t xml:space="preserve">A similar system of thin-wall aluminum tubing </w:t>
      </w:r>
      <w:r w:rsidR="00821565">
        <w:rPr>
          <w:rFonts w:cs="Times New Roman"/>
        </w:rPr>
        <w:t>mounted on</w:t>
      </w:r>
      <w:r w:rsidR="00AD2E3E" w:rsidRPr="00821565">
        <w:rPr>
          <w:rFonts w:cs="Times New Roman"/>
        </w:rPr>
        <w:t xml:space="preserve"> a carbon-fiber[?] support</w:t>
      </w:r>
      <w:r w:rsidR="00860FFB">
        <w:rPr>
          <w:rFonts w:cs="Times New Roman"/>
        </w:rPr>
        <w:t>ing</w:t>
      </w:r>
      <w:r w:rsidR="00AD2E3E" w:rsidRPr="00821565">
        <w:rPr>
          <w:rFonts w:cs="Times New Roman"/>
        </w:rPr>
        <w:t xml:space="preserve"> structure will be implemented for each of the two Mu2e calorimeter disks.</w:t>
      </w:r>
      <w:r w:rsidR="006867BD">
        <w:rPr>
          <w:rFonts w:cs="Times New Roman"/>
        </w:rPr>
        <w:t xml:space="preserve"> The figure at the right shows the layout of Al pipes at the front face of </w:t>
      </w:r>
      <w:r w:rsidR="0040178F">
        <w:rPr>
          <w:rFonts w:cs="Times New Roman"/>
        </w:rPr>
        <w:t>a calorimeter disk, along with the manifolds at bottom and top that lead to and from the fluid activation bath.</w:t>
      </w:r>
    </w:p>
    <w:p w14:paraId="3504A330" w14:textId="723C6A36" w:rsidR="006867BD" w:rsidRPr="00821565" w:rsidRDefault="006867BD" w:rsidP="00F65748">
      <w:pPr>
        <w:jc w:val="left"/>
        <w:rPr>
          <w:rFonts w:cs="Times New Roman"/>
        </w:rPr>
      </w:pPr>
    </w:p>
    <w:p w14:paraId="622DF673" w14:textId="77777777" w:rsidR="00C25FA2" w:rsidRPr="00821565" w:rsidRDefault="00C25FA2" w:rsidP="00F65748">
      <w:pPr>
        <w:jc w:val="left"/>
        <w:rPr>
          <w:rFonts w:cs="Times New Roman"/>
        </w:rPr>
      </w:pPr>
    </w:p>
    <w:p w14:paraId="643E196D" w14:textId="0BD13F74" w:rsidR="004A0D41" w:rsidRDefault="004A0D41" w:rsidP="00F65748">
      <w:pPr>
        <w:jc w:val="left"/>
        <w:rPr>
          <w:rFonts w:cs="Times New Roman"/>
        </w:rPr>
      </w:pPr>
      <w:r w:rsidRPr="00821565">
        <w:rPr>
          <w:rFonts w:cs="Times New Roman"/>
        </w:rPr>
        <w:t xml:space="preserve">The DT </w:t>
      </w:r>
      <w:r w:rsidR="00CB03DE">
        <w:rPr>
          <w:rFonts w:cs="Times New Roman"/>
        </w:rPr>
        <w:t xml:space="preserve">neutron </w:t>
      </w:r>
      <w:r w:rsidRPr="00821565">
        <w:rPr>
          <w:rFonts w:cs="Times New Roman"/>
        </w:rPr>
        <w:t>generator is a small accelerator</w:t>
      </w:r>
      <w:r w:rsidR="0050502E">
        <w:rPr>
          <w:rFonts w:cs="Times New Roman"/>
        </w:rPr>
        <w:t>. R</w:t>
      </w:r>
      <w:r w:rsidRPr="00821565">
        <w:rPr>
          <w:rFonts w:cs="Times New Roman"/>
        </w:rPr>
        <w:t xml:space="preserve">adiation safety protocols factor into the </w:t>
      </w:r>
      <w:r w:rsidR="0050502E">
        <w:rPr>
          <w:rFonts w:cs="Times New Roman"/>
        </w:rPr>
        <w:t>design of the</w:t>
      </w:r>
      <w:r w:rsidR="00122C69">
        <w:rPr>
          <w:rFonts w:cs="Times New Roman"/>
        </w:rPr>
        <w:t xml:space="preserve"> calibration</w:t>
      </w:r>
      <w:r w:rsidR="0050502E">
        <w:rPr>
          <w:rFonts w:cs="Times New Roman"/>
        </w:rPr>
        <w:t xml:space="preserve"> system, and o</w:t>
      </w:r>
      <w:r w:rsidRPr="00821565">
        <w:rPr>
          <w:rFonts w:cs="Times New Roman"/>
        </w:rPr>
        <w:t>peration of t</w:t>
      </w:r>
      <w:r w:rsidR="0050502E">
        <w:rPr>
          <w:rFonts w:cs="Times New Roman"/>
        </w:rPr>
        <w:t>he source will be done remotely</w:t>
      </w:r>
      <w:r w:rsidRPr="00821565">
        <w:rPr>
          <w:rFonts w:cs="Times New Roman"/>
        </w:rPr>
        <w:t xml:space="preserve"> in a no-access condition. The half-life of the activated liquid is 7 s</w:t>
      </w:r>
      <w:r w:rsidR="0050502E">
        <w:rPr>
          <w:rFonts w:cs="Times New Roman"/>
        </w:rPr>
        <w:t xml:space="preserve">econds, and </w:t>
      </w:r>
      <w:r w:rsidRPr="00821565">
        <w:rPr>
          <w:rFonts w:cs="Times New Roman"/>
        </w:rPr>
        <w:t xml:space="preserve">residual radioactivity is not a substantial concern when the DT generator is not operating. The DT generator produces 14 MeV neutrons, at a rate of </w:t>
      </w:r>
      <w:r w:rsidR="0050502E">
        <w:rPr>
          <w:rFonts w:cs="Times New Roman"/>
        </w:rPr>
        <w:t xml:space="preserve">several times </w:t>
      </w:r>
      <w:r w:rsidRPr="00821565">
        <w:rPr>
          <w:rFonts w:cs="Times New Roman"/>
        </w:rPr>
        <w:t>10</w:t>
      </w:r>
      <w:r w:rsidR="0050502E" w:rsidRPr="0050502E">
        <w:rPr>
          <w:rFonts w:cs="Times New Roman"/>
          <w:vertAlign w:val="superscript"/>
        </w:rPr>
        <w:t>8</w:t>
      </w:r>
      <w:r w:rsidR="0050502E">
        <w:rPr>
          <w:rFonts w:cs="Times New Roman"/>
        </w:rPr>
        <w:t xml:space="preserve"> neutrons/</w:t>
      </w:r>
      <w:r w:rsidRPr="00821565">
        <w:rPr>
          <w:rFonts w:cs="Times New Roman"/>
        </w:rPr>
        <w:t>s</w:t>
      </w:r>
      <w:r w:rsidR="0050502E">
        <w:rPr>
          <w:rFonts w:cs="Times New Roman"/>
        </w:rPr>
        <w:t xml:space="preserve">econd, and </w:t>
      </w:r>
      <w:r w:rsidRPr="00821565">
        <w:rPr>
          <w:rFonts w:cs="Times New Roman"/>
        </w:rPr>
        <w:t xml:space="preserve">will be shielded according to </w:t>
      </w:r>
      <w:r w:rsidR="0050502E">
        <w:rPr>
          <w:rFonts w:cs="Times New Roman"/>
        </w:rPr>
        <w:t xml:space="preserve">FNAL </w:t>
      </w:r>
      <w:r w:rsidRPr="00821565">
        <w:rPr>
          <w:rFonts w:cs="Times New Roman"/>
        </w:rPr>
        <w:t xml:space="preserve">safety regulations. The shielding will be interlocked such that the DT generator cannot be operated if the shielding is not in place. The </w:t>
      </w:r>
      <w:r w:rsidR="0050502E">
        <w:rPr>
          <w:rFonts w:cs="Times New Roman"/>
        </w:rPr>
        <w:t xml:space="preserve">fluid </w:t>
      </w:r>
      <w:r w:rsidRPr="00821565">
        <w:rPr>
          <w:rFonts w:cs="Times New Roman"/>
        </w:rPr>
        <w:t>reservoir is capable of holding the entire volume of</w:t>
      </w:r>
      <w:r w:rsidR="0050502E">
        <w:rPr>
          <w:rFonts w:cs="Times New Roman"/>
        </w:rPr>
        <w:t xml:space="preserve"> </w:t>
      </w:r>
      <w:r w:rsidR="0050502E" w:rsidRPr="00821565">
        <w:rPr>
          <w:rFonts w:cs="Times New Roman"/>
        </w:rPr>
        <w:t xml:space="preserve">Fluorinert™ </w:t>
      </w:r>
      <w:r w:rsidRPr="00821565">
        <w:rPr>
          <w:rFonts w:cs="Times New Roman"/>
        </w:rPr>
        <w:t>fluid</w:t>
      </w:r>
      <w:r w:rsidR="0050502E">
        <w:rPr>
          <w:rFonts w:cs="Times New Roman"/>
        </w:rPr>
        <w:t xml:space="preserve"> required for operation of the system</w:t>
      </w:r>
      <w:r w:rsidRPr="00821565">
        <w:rPr>
          <w:rFonts w:cs="Times New Roman"/>
        </w:rPr>
        <w:t xml:space="preserve">. In the event of a fluid leak, the maximum exposure for the similar system was calculated to result in a maximum integrated dose of less than 1 mrem. A detailed hazard analysis will be performed in collaboration with </w:t>
      </w:r>
      <w:r w:rsidR="0050502E">
        <w:rPr>
          <w:rFonts w:cs="Times New Roman"/>
        </w:rPr>
        <w:t xml:space="preserve">FNAL </w:t>
      </w:r>
      <w:r w:rsidRPr="00821565">
        <w:rPr>
          <w:rFonts w:cs="Times New Roman"/>
        </w:rPr>
        <w:t>radiation safety experts.</w:t>
      </w:r>
      <w:r w:rsidR="0050502E">
        <w:rPr>
          <w:rFonts w:cs="Times New Roman"/>
        </w:rPr>
        <w:t xml:space="preserve"> </w:t>
      </w:r>
      <w:r w:rsidR="0050502E" w:rsidRPr="00821565">
        <w:rPr>
          <w:rFonts w:cs="Times New Roman"/>
        </w:rPr>
        <w:t>Operation of the system is anticip</w:t>
      </w:r>
      <w:r w:rsidR="0050502E">
        <w:rPr>
          <w:rFonts w:cs="Times New Roman"/>
        </w:rPr>
        <w:t>ated to be approximately weekly during Mu2e running.</w:t>
      </w:r>
    </w:p>
    <w:p w14:paraId="5D5B54A1" w14:textId="77777777" w:rsidR="00F65748" w:rsidRDefault="00F65748" w:rsidP="00F65748">
      <w:pPr>
        <w:jc w:val="left"/>
        <w:rPr>
          <w:rFonts w:cs="Times New Roman"/>
        </w:rPr>
      </w:pPr>
    </w:p>
    <w:p w14:paraId="13CA7BEF" w14:textId="61EB3EF8" w:rsidR="00F65748" w:rsidRDefault="00F65748" w:rsidP="00F65748">
      <w:pPr>
        <w:pStyle w:val="Heading2"/>
        <w:jc w:val="left"/>
      </w:pPr>
      <w:r>
        <w:t>Salvage of System Components from SLAC</w:t>
      </w:r>
    </w:p>
    <w:p w14:paraId="411CD7FA" w14:textId="7A17C884" w:rsidR="00F65748" w:rsidRDefault="00F65748" w:rsidP="00F65748">
      <w:pPr>
        <w:jc w:val="left"/>
      </w:pPr>
      <w:r>
        <w:rPr>
          <w:noProof/>
        </w:rPr>
        <w:drawing>
          <wp:anchor distT="0" distB="0" distL="114300" distR="114300" simplePos="0" relativeHeight="251663360" behindDoc="1" locked="0" layoutInCell="1" allowOverlap="1" wp14:anchorId="573B7506" wp14:editId="02133F94">
            <wp:simplePos x="0" y="0"/>
            <wp:positionH relativeFrom="column">
              <wp:posOffset>4403725</wp:posOffset>
            </wp:positionH>
            <wp:positionV relativeFrom="paragraph">
              <wp:posOffset>49530</wp:posOffset>
            </wp:positionV>
            <wp:extent cx="1974215" cy="2750820"/>
            <wp:effectExtent l="0" t="0" r="6985" b="0"/>
            <wp:wrapTight wrapText="bothSides">
              <wp:wrapPolygon edited="0">
                <wp:start x="0" y="0"/>
                <wp:lineTo x="0" y="21391"/>
                <wp:lineTo x="21468" y="21391"/>
                <wp:lineTo x="21468" y="0"/>
                <wp:lineTo x="0" y="0"/>
              </wp:wrapPolygon>
            </wp:wrapTight>
            <wp:docPr id="6" name="Picture 6" descr="D:\mu2e\source_calib_pics\NG_repair_late_2002\(2)_Checking_the_generator_November_2002\PB18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2e\source_calib_pics\NG_repair_late_2002\(2)_Checking_the_generator_November_2002\PB18000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788" r="28459" b="15448"/>
                    <a:stretch/>
                  </pic:blipFill>
                  <pic:spPr bwMode="auto">
                    <a:xfrm>
                      <a:off x="0" y="0"/>
                      <a:ext cx="1974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Many of the main components of the source calibration system used at BaBar have been preserved in good condition during the BaBar D&amp;D process. These items include:</w:t>
      </w:r>
    </w:p>
    <w:p w14:paraId="1A05C395" w14:textId="7D7463CA" w:rsidR="00F65748" w:rsidRDefault="00F65748" w:rsidP="00F65748">
      <w:pPr>
        <w:pStyle w:val="ListParagraph"/>
        <w:numPr>
          <w:ilvl w:val="0"/>
          <w:numId w:val="26"/>
        </w:numPr>
        <w:jc w:val="left"/>
      </w:pPr>
      <w:r>
        <w:t xml:space="preserve">the BaBar DT generator, model ING-07, manufactured by the All-Russia Institute of Automatics (shown partially disassembled prior to installation at BaBar in the photo at the right) </w:t>
      </w:r>
    </w:p>
    <w:p w14:paraId="474B4877" w14:textId="77777777" w:rsidR="00F65748" w:rsidRDefault="00F65748" w:rsidP="00F65748">
      <w:pPr>
        <w:jc w:val="left"/>
      </w:pPr>
    </w:p>
    <w:p w14:paraId="2E27C949" w14:textId="77777777" w:rsidR="00F65748" w:rsidRDefault="00F65748" w:rsidP="00F65748">
      <w:pPr>
        <w:jc w:val="left"/>
      </w:pPr>
    </w:p>
    <w:p w14:paraId="490DEC6D" w14:textId="4823EA6C" w:rsidR="006867BD" w:rsidRPr="00821565" w:rsidRDefault="006867BD" w:rsidP="00F65748">
      <w:pPr>
        <w:jc w:val="left"/>
        <w:rPr>
          <w:rFonts w:cs="Times New Roman"/>
        </w:rPr>
      </w:pPr>
      <w:bookmarkStart w:id="0" w:name="_GoBack"/>
      <w:r>
        <w:rPr>
          <w:noProof/>
          <w:lang w:eastAsia="en-US"/>
        </w:rPr>
        <w:lastRenderedPageBreak/>
        <w:drawing>
          <wp:anchor distT="0" distB="0" distL="114300" distR="114300" simplePos="0" relativeHeight="251661312" behindDoc="0" locked="0" layoutInCell="1" allowOverlap="1" wp14:anchorId="3D7CDBCC" wp14:editId="289125E0">
            <wp:simplePos x="0" y="0"/>
            <wp:positionH relativeFrom="column">
              <wp:posOffset>-57150</wp:posOffset>
            </wp:positionH>
            <wp:positionV relativeFrom="paragraph">
              <wp:posOffset>1372870</wp:posOffset>
            </wp:positionV>
            <wp:extent cx="5486400" cy="2781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2781935"/>
                    </a:xfrm>
                    <a:prstGeom prst="rect">
                      <a:avLst/>
                    </a:prstGeom>
                  </pic:spPr>
                </pic:pic>
              </a:graphicData>
            </a:graphic>
            <wp14:sizeRelH relativeFrom="page">
              <wp14:pctWidth>0</wp14:pctWidth>
            </wp14:sizeRelH>
            <wp14:sizeRelV relativeFrom="page">
              <wp14:pctHeight>0</wp14:pctHeight>
            </wp14:sizeRelV>
          </wp:anchor>
        </w:drawing>
      </w:r>
      <w:bookmarkEnd w:id="0"/>
    </w:p>
    <w:p w14:paraId="175A529F" w14:textId="77777777" w:rsidR="004A0D41" w:rsidRPr="00821565" w:rsidRDefault="004A0D41" w:rsidP="00F65748">
      <w:pPr>
        <w:jc w:val="left"/>
        <w:rPr>
          <w:rFonts w:cs="Times New Roman"/>
        </w:rPr>
      </w:pPr>
    </w:p>
    <w:sectPr w:rsidR="004A0D41" w:rsidRPr="00821565" w:rsidSect="0078360E">
      <w:headerReference w:type="even" r:id="rId14"/>
      <w:headerReference w:type="default" r:id="rId15"/>
      <w:footerReference w:type="even" r:id="rId16"/>
      <w:footerReference w:type="default" r:id="rId17"/>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AC7B6" w14:textId="77777777" w:rsidR="00FE63AA" w:rsidRDefault="00FE63AA" w:rsidP="0078360E">
      <w:pPr>
        <w:spacing w:line="240" w:lineRule="auto"/>
      </w:pPr>
      <w:r>
        <w:separator/>
      </w:r>
    </w:p>
  </w:endnote>
  <w:endnote w:type="continuationSeparator" w:id="0">
    <w:p w14:paraId="657CB8D4" w14:textId="77777777" w:rsidR="00FE63AA" w:rsidRDefault="00FE63AA"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3B44C" w14:textId="77777777" w:rsidR="00FE63AA" w:rsidRDefault="00FE63AA" w:rsidP="0078360E">
      <w:pPr>
        <w:spacing w:line="240" w:lineRule="auto"/>
      </w:pPr>
      <w:r>
        <w:separator/>
      </w:r>
    </w:p>
  </w:footnote>
  <w:footnote w:type="continuationSeparator" w:id="0">
    <w:p w14:paraId="68BBFF78" w14:textId="77777777" w:rsidR="00FE63AA" w:rsidRDefault="00FE63AA"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657896">
      <w:rPr>
        <w:rStyle w:val="PageNumber"/>
        <w:noProof/>
      </w:rPr>
      <w:t>4</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657896">
      <w:rPr>
        <w:rStyle w:val="PageNumber"/>
        <w:noProof/>
      </w:rPr>
      <w:t>3</w:t>
    </w:r>
    <w:r>
      <w:rPr>
        <w:rStyle w:val="PageNumber"/>
      </w:rPr>
      <w:fldChar w:fldCharType="end"/>
    </w:r>
  </w:p>
  <w:p w14:paraId="4C840389" w14:textId="5865A912" w:rsidR="00221956" w:rsidRDefault="001B2B23" w:rsidP="0078360E">
    <w:pPr>
      <w:pStyle w:val="Header"/>
      <w:pBdr>
        <w:bottom w:val="single" w:sz="4" w:space="1" w:color="000000"/>
      </w:pBdr>
    </w:pPr>
    <w:r>
      <w:t xml:space="preserve">Chapter 1: </w:t>
    </w:r>
    <w:r w:rsidR="00966E0B">
      <w:t>Calorimeter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5FC6E25"/>
    <w:multiLevelType w:val="hybridMultilevel"/>
    <w:tmpl w:val="7BF6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9"/>
  </w:num>
  <w:num w:numId="6">
    <w:abstractNumId w:val="3"/>
  </w:num>
  <w:num w:numId="7">
    <w:abstractNumId w:val="24"/>
  </w:num>
  <w:num w:numId="8">
    <w:abstractNumId w:val="18"/>
  </w:num>
  <w:num w:numId="9">
    <w:abstractNumId w:val="2"/>
  </w:num>
  <w:num w:numId="10">
    <w:abstractNumId w:val="9"/>
  </w:num>
  <w:num w:numId="11">
    <w:abstractNumId w:val="21"/>
  </w:num>
  <w:num w:numId="12">
    <w:abstractNumId w:val="13"/>
  </w:num>
  <w:num w:numId="13">
    <w:abstractNumId w:val="14"/>
  </w:num>
  <w:num w:numId="14">
    <w:abstractNumId w:val="5"/>
  </w:num>
  <w:num w:numId="15">
    <w:abstractNumId w:val="17"/>
  </w:num>
  <w:num w:numId="16">
    <w:abstractNumId w:val="15"/>
  </w:num>
  <w:num w:numId="17">
    <w:abstractNumId w:val="8"/>
  </w:num>
  <w:num w:numId="18">
    <w:abstractNumId w:val="11"/>
  </w:num>
  <w:num w:numId="19">
    <w:abstractNumId w:val="6"/>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11F97"/>
    <w:rsid w:val="00014A97"/>
    <w:rsid w:val="000655DB"/>
    <w:rsid w:val="00097719"/>
    <w:rsid w:val="000C4325"/>
    <w:rsid w:val="000F1460"/>
    <w:rsid w:val="000F47E7"/>
    <w:rsid w:val="001049FF"/>
    <w:rsid w:val="00122C69"/>
    <w:rsid w:val="001236F7"/>
    <w:rsid w:val="00123A8E"/>
    <w:rsid w:val="0016575C"/>
    <w:rsid w:val="00175A1B"/>
    <w:rsid w:val="001920F6"/>
    <w:rsid w:val="001B2B23"/>
    <w:rsid w:val="001F0F77"/>
    <w:rsid w:val="001F321D"/>
    <w:rsid w:val="00221956"/>
    <w:rsid w:val="00230B55"/>
    <w:rsid w:val="00232ED4"/>
    <w:rsid w:val="0026267A"/>
    <w:rsid w:val="00263916"/>
    <w:rsid w:val="002674B6"/>
    <w:rsid w:val="00292614"/>
    <w:rsid w:val="002A67F0"/>
    <w:rsid w:val="002F1691"/>
    <w:rsid w:val="002F2787"/>
    <w:rsid w:val="00310FD2"/>
    <w:rsid w:val="00357F49"/>
    <w:rsid w:val="00361588"/>
    <w:rsid w:val="003630D2"/>
    <w:rsid w:val="003812D8"/>
    <w:rsid w:val="003C0300"/>
    <w:rsid w:val="003C37B4"/>
    <w:rsid w:val="00400853"/>
    <w:rsid w:val="0040178F"/>
    <w:rsid w:val="0043071B"/>
    <w:rsid w:val="004A0D41"/>
    <w:rsid w:val="004C76DB"/>
    <w:rsid w:val="004F6688"/>
    <w:rsid w:val="0050502E"/>
    <w:rsid w:val="00534EC0"/>
    <w:rsid w:val="00535113"/>
    <w:rsid w:val="00596A11"/>
    <w:rsid w:val="005B607E"/>
    <w:rsid w:val="005C7CCB"/>
    <w:rsid w:val="005D1CAB"/>
    <w:rsid w:val="005D7F1D"/>
    <w:rsid w:val="00657896"/>
    <w:rsid w:val="00661B56"/>
    <w:rsid w:val="006867BD"/>
    <w:rsid w:val="00693882"/>
    <w:rsid w:val="0071075F"/>
    <w:rsid w:val="007708C4"/>
    <w:rsid w:val="0078360E"/>
    <w:rsid w:val="007A3223"/>
    <w:rsid w:val="007E04CD"/>
    <w:rsid w:val="008042D6"/>
    <w:rsid w:val="00821565"/>
    <w:rsid w:val="0082204F"/>
    <w:rsid w:val="0083041D"/>
    <w:rsid w:val="00836CF4"/>
    <w:rsid w:val="00840BBB"/>
    <w:rsid w:val="00860FFB"/>
    <w:rsid w:val="00892871"/>
    <w:rsid w:val="0091725E"/>
    <w:rsid w:val="009234F9"/>
    <w:rsid w:val="00952E14"/>
    <w:rsid w:val="00964C3E"/>
    <w:rsid w:val="00966E0B"/>
    <w:rsid w:val="009C158C"/>
    <w:rsid w:val="009E2D43"/>
    <w:rsid w:val="00A8202F"/>
    <w:rsid w:val="00A90783"/>
    <w:rsid w:val="00AD2E3E"/>
    <w:rsid w:val="00B05EE1"/>
    <w:rsid w:val="00B1509A"/>
    <w:rsid w:val="00B16A6C"/>
    <w:rsid w:val="00B34F63"/>
    <w:rsid w:val="00B405FF"/>
    <w:rsid w:val="00B40BA1"/>
    <w:rsid w:val="00B65E13"/>
    <w:rsid w:val="00B8702C"/>
    <w:rsid w:val="00BC5F9E"/>
    <w:rsid w:val="00C23E8B"/>
    <w:rsid w:val="00C25FA2"/>
    <w:rsid w:val="00C31558"/>
    <w:rsid w:val="00C70447"/>
    <w:rsid w:val="00CA0C18"/>
    <w:rsid w:val="00CB03DE"/>
    <w:rsid w:val="00CD561F"/>
    <w:rsid w:val="00CF7E99"/>
    <w:rsid w:val="00D31D1E"/>
    <w:rsid w:val="00D65F7B"/>
    <w:rsid w:val="00DB0691"/>
    <w:rsid w:val="00DB4066"/>
    <w:rsid w:val="00DE56AF"/>
    <w:rsid w:val="00DF21CD"/>
    <w:rsid w:val="00E13AC9"/>
    <w:rsid w:val="00E1436E"/>
    <w:rsid w:val="00E513B0"/>
    <w:rsid w:val="00E71E88"/>
    <w:rsid w:val="00EA3168"/>
    <w:rsid w:val="00EB25A9"/>
    <w:rsid w:val="00ED249F"/>
    <w:rsid w:val="00EF0482"/>
    <w:rsid w:val="00F12C14"/>
    <w:rsid w:val="00F63EB0"/>
    <w:rsid w:val="00F65748"/>
    <w:rsid w:val="00FA63A3"/>
    <w:rsid w:val="00FC1005"/>
    <w:rsid w:val="00FE63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FC1005"/>
    <w:pPr>
      <w:keepNext/>
      <w:spacing w:before="240" w:after="240"/>
      <w:jc w:val="left"/>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FC1005"/>
    <w:rPr>
      <w:rFonts w:ascii="Times New Roman" w:hAnsi="Times New Roman"/>
      <w:b/>
      <w:kern w:val="32"/>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FC1005"/>
    <w:pPr>
      <w:keepNext/>
      <w:spacing w:before="240" w:after="240"/>
      <w:jc w:val="left"/>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FC1005"/>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bob</cp:lastModifiedBy>
  <cp:revision>34</cp:revision>
  <dcterms:created xsi:type="dcterms:W3CDTF">2013-12-05T12:43:00Z</dcterms:created>
  <dcterms:modified xsi:type="dcterms:W3CDTF">2014-01-29T00:42:00Z</dcterms:modified>
</cp:coreProperties>
</file>