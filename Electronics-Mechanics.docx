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5200E8" w14:textId="77777777" w:rsidR="00522377" w:rsidRDefault="00522377" w:rsidP="00522377">
      <w:pPr>
        <w:pStyle w:val="Heading1"/>
        <w:keepLines/>
        <w:numPr>
          <w:ilvl w:val="1"/>
          <w:numId w:val="26"/>
        </w:numPr>
        <w:spacing w:after="0" w:line="259" w:lineRule="auto"/>
        <w:jc w:val="left"/>
      </w:pPr>
      <w:r>
        <w:t>Electronics/Mechanics</w:t>
      </w:r>
    </w:p>
    <w:p w14:paraId="79F97641" w14:textId="77777777" w:rsidR="00522377" w:rsidRDefault="00522377" w:rsidP="00660B79">
      <w:pPr>
        <w:sectPr w:rsidR="00522377" w:rsidSect="0078360E">
          <w:headerReference w:type="even" r:id="rId7"/>
          <w:headerReference w:type="default" r:id="rId8"/>
          <w:footerReference w:type="even" r:id="rId9"/>
          <w:footerReference w:type="default" r:id="rId10"/>
          <w:pgSz w:w="12240" w:h="15840"/>
          <w:pgMar w:top="1440" w:right="1800" w:bottom="1440" w:left="1800" w:header="720" w:footer="720" w:gutter="0"/>
          <w:pgNumType w:chapStyle="1"/>
          <w:cols w:space="720"/>
        </w:sectPr>
      </w:pPr>
      <w: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49EC745F" w14:textId="498BF565" w:rsidR="00964C3E" w:rsidRPr="00221956" w:rsidRDefault="00964C3E" w:rsidP="00221956"/>
    <w:sectPr w:rsidR="00964C3E" w:rsidRPr="00221956" w:rsidSect="0078360E">
      <w:headerReference w:type="even" r:id="rId11"/>
      <w:headerReference w:type="default" r:id="rId12"/>
      <w:footerReference w:type="even" r:id="rId13"/>
      <w:footerReference w:type="default" r:id="rId14"/>
      <w:pgSz w:w="12240" w:h="15840"/>
      <w:pgMar w:top="1440" w:right="1800" w:bottom="1440" w:left="1800" w:header="720" w:footer="720" w:gutter="0"/>
      <w:pgNumType w:chapStyle="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9CABFE" w14:textId="77777777" w:rsidR="004E4A73" w:rsidRDefault="004E4A73" w:rsidP="0078360E">
      <w:pPr>
        <w:spacing w:line="240" w:lineRule="auto"/>
      </w:pPr>
      <w:r>
        <w:separator/>
      </w:r>
    </w:p>
  </w:endnote>
  <w:endnote w:type="continuationSeparator" w:id="0">
    <w:p w14:paraId="08F59898" w14:textId="77777777" w:rsidR="004E4A73" w:rsidRDefault="004E4A73" w:rsidP="007836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Times New Roman Bold">
    <w:panose1 w:val="02020803070505020304"/>
    <w:charset w:val="00"/>
    <w:family w:val="auto"/>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9298FD" w14:textId="77777777" w:rsidR="00522377" w:rsidRDefault="00522377" w:rsidP="0078360E">
    <w:pPr>
      <w:pStyle w:val="Footer"/>
      <w:jc w:val="right"/>
    </w:pPr>
    <w:r>
      <w:t>Fermi National Accelerator laboratory</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79D8FD" w14:textId="77777777" w:rsidR="00522377" w:rsidRDefault="00522377">
    <w:pPr>
      <w:pStyle w:val="Footer"/>
    </w:pPr>
    <w:r>
      <w:t>Mu2e Technical Design Report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28AA95" w14:textId="156F246E" w:rsidR="00221956" w:rsidRDefault="00221956" w:rsidP="0078360E">
    <w:pPr>
      <w:pStyle w:val="Footer"/>
      <w:jc w:val="right"/>
    </w:pPr>
    <w:r>
      <w:t>Fermi National Accelerator laboratory</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3F456C" w14:textId="37393CF7" w:rsidR="00221956" w:rsidRDefault="00221956">
    <w:pPr>
      <w:pStyle w:val="Footer"/>
    </w:pPr>
    <w:r>
      <w:t>Mu2e Technical Design Report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7B3672" w14:textId="77777777" w:rsidR="004E4A73" w:rsidRDefault="004E4A73" w:rsidP="0078360E">
      <w:pPr>
        <w:spacing w:line="240" w:lineRule="auto"/>
      </w:pPr>
      <w:r>
        <w:separator/>
      </w:r>
    </w:p>
  </w:footnote>
  <w:footnote w:type="continuationSeparator" w:id="0">
    <w:p w14:paraId="0F282FFA" w14:textId="77777777" w:rsidR="004E4A73" w:rsidRDefault="004E4A73" w:rsidP="0078360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3AA1BB" w14:textId="77777777" w:rsidR="00522377" w:rsidRDefault="00522377" w:rsidP="0078360E">
    <w:pPr>
      <w:pStyle w:val="Header"/>
      <w:framePr w:wrap="around" w:vAnchor="text" w:hAnchor="margin"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14:paraId="4E5B8888" w14:textId="77777777" w:rsidR="00522377" w:rsidRDefault="00522377" w:rsidP="0078360E">
    <w:pPr>
      <w:pStyle w:val="Header"/>
      <w:pBdr>
        <w:bottom w:val="single" w:sz="4" w:space="1" w:color="000000"/>
      </w:pBdr>
      <w:ind w:firstLine="360"/>
    </w:pPr>
    <w:r>
      <w:tab/>
    </w:r>
    <w:r>
      <w:tab/>
      <w:t>Mu2e Technical Design Report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6D025A" w14:textId="77777777" w:rsidR="00522377" w:rsidRDefault="00522377" w:rsidP="0078360E">
    <w:pPr>
      <w:pStyle w:val="Header"/>
      <w:framePr w:wrap="around" w:vAnchor="text" w:hAnchor="page" w:x="10162"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14:paraId="72001BC5" w14:textId="77777777" w:rsidR="00522377" w:rsidRDefault="00522377" w:rsidP="0078360E">
    <w:pPr>
      <w:pStyle w:val="Header"/>
      <w:pBdr>
        <w:bottom w:val="single" w:sz="4" w:space="1" w:color="000000"/>
      </w:pBdr>
    </w:pPr>
    <w:r>
      <w:t>Chapter 1: Calorimeter</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4B50EA" w14:textId="77777777" w:rsidR="00221956" w:rsidRDefault="00221956" w:rsidP="0078360E">
    <w:pPr>
      <w:pStyle w:val="Header"/>
      <w:framePr w:wrap="around" w:vAnchor="text" w:hAnchor="margin" w:y="1"/>
      <w:rPr>
        <w:rStyle w:val="PageNumber"/>
      </w:rPr>
    </w:pPr>
    <w:r>
      <w:rPr>
        <w:rStyle w:val="PageNumber"/>
      </w:rPr>
      <w:fldChar w:fldCharType="begin"/>
    </w:r>
    <w:r>
      <w:rPr>
        <w:rStyle w:val="PageNumber"/>
      </w:rPr>
      <w:instrText xml:space="preserve">PAGE  </w:instrText>
    </w:r>
    <w:r>
      <w:rPr>
        <w:rStyle w:val="PageNumber"/>
      </w:rPr>
      <w:fldChar w:fldCharType="separate"/>
    </w:r>
    <w:r w:rsidR="00CF45B8">
      <w:rPr>
        <w:rStyle w:val="PageNumber"/>
        <w:noProof/>
      </w:rPr>
      <w:t>4</w:t>
    </w:r>
    <w:r>
      <w:rPr>
        <w:rStyle w:val="PageNumber"/>
      </w:rPr>
      <w:fldChar w:fldCharType="end"/>
    </w:r>
  </w:p>
  <w:p w14:paraId="4751E760" w14:textId="612CA9EE" w:rsidR="00221956" w:rsidRDefault="00221956" w:rsidP="0078360E">
    <w:pPr>
      <w:pStyle w:val="Header"/>
      <w:pBdr>
        <w:bottom w:val="single" w:sz="4" w:space="1" w:color="000000"/>
      </w:pBdr>
      <w:ind w:firstLine="360"/>
    </w:pPr>
    <w:r>
      <w:tab/>
    </w:r>
    <w:r>
      <w:tab/>
      <w:t>Mu2e Technical Design Report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6BD4C9" w14:textId="77777777" w:rsidR="00221956" w:rsidRDefault="00221956" w:rsidP="0078360E">
    <w:pPr>
      <w:pStyle w:val="Header"/>
      <w:framePr w:wrap="around" w:vAnchor="text" w:hAnchor="page" w:x="10162" w:y="1"/>
      <w:rPr>
        <w:rStyle w:val="PageNumber"/>
      </w:rPr>
    </w:pPr>
    <w:r>
      <w:rPr>
        <w:rStyle w:val="PageNumber"/>
      </w:rPr>
      <w:fldChar w:fldCharType="begin"/>
    </w:r>
    <w:r>
      <w:rPr>
        <w:rStyle w:val="PageNumber"/>
      </w:rPr>
      <w:instrText xml:space="preserve">PAGE  </w:instrText>
    </w:r>
    <w:r>
      <w:rPr>
        <w:rStyle w:val="PageNumber"/>
      </w:rPr>
      <w:fldChar w:fldCharType="separate"/>
    </w:r>
    <w:r w:rsidR="00CF45B8">
      <w:rPr>
        <w:rStyle w:val="PageNumber"/>
        <w:noProof/>
      </w:rPr>
      <w:t>1</w:t>
    </w:r>
    <w:r>
      <w:rPr>
        <w:rStyle w:val="PageNumber"/>
      </w:rPr>
      <w:fldChar w:fldCharType="end"/>
    </w:r>
  </w:p>
  <w:p w14:paraId="4C840389" w14:textId="321B0215" w:rsidR="00221956" w:rsidRDefault="001B2B23" w:rsidP="0078360E">
    <w:pPr>
      <w:pStyle w:val="Header"/>
      <w:pBdr>
        <w:bottom w:val="single" w:sz="4" w:space="1" w:color="000000"/>
      </w:pBdr>
    </w:pPr>
    <w:r>
      <w:t xml:space="preserve">Chapter 1: </w:t>
    </w:r>
    <w:r w:rsidR="00CF45B8">
      <w:t>Calorimeter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F5BFA"/>
    <w:multiLevelType w:val="multilevel"/>
    <w:tmpl w:val="CF600A3E"/>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nsid w:val="037A0B06"/>
    <w:multiLevelType w:val="hybridMultilevel"/>
    <w:tmpl w:val="E346AD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F4521D"/>
    <w:multiLevelType w:val="multilevel"/>
    <w:tmpl w:val="B418A77A"/>
    <w:lvl w:ilvl="0">
      <w:start w:val="7"/>
      <w:numFmt w:val="decimal"/>
      <w:lvlText w:val="%1"/>
      <w:lvlJc w:val="left"/>
      <w:pPr>
        <w:ind w:left="0" w:firstLine="0"/>
      </w:pPr>
      <w:rPr>
        <w:rFonts w:ascii="Times New Roman" w:hAnsi="Times New Roman" w:hint="default"/>
        <w:b/>
        <w:i w:val="0"/>
        <w:caps w:val="0"/>
        <w:strike w:val="0"/>
        <w:dstrike w:val="0"/>
        <w:vanish w:val="0"/>
        <w:color w:val="000000"/>
        <w:spacing w:val="0"/>
        <w:kern w:val="0"/>
        <w:position w:val="0"/>
        <w:u w:val="none"/>
        <w:vertAlign w:val="baseline"/>
        <w:em w:val="none"/>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720"/>
        </w:tabs>
        <w:ind w:left="0" w:firstLine="0"/>
      </w:pPr>
      <w:rPr>
        <w:rFonts w:ascii="Times" w:hAnsi="Times" w:hint="default"/>
        <w:b/>
        <w:i/>
        <w:caps w:val="0"/>
        <w:smallCaps w:val="0"/>
        <w:strike w:val="0"/>
        <w:dstrike w:val="0"/>
        <w:vanish w:val="0"/>
        <w:color w:val="auto"/>
        <w:spacing w:val="0"/>
        <w:w w:val="100"/>
        <w:kern w:val="0"/>
        <w:position w:val="0"/>
        <w:sz w:val="24"/>
        <w:u w:val="none"/>
        <w:effect w:val="none"/>
        <w:vertAlign w:val="baseline"/>
        <w:em w:val="none"/>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3">
    <w:nsid w:val="0B9C0D06"/>
    <w:multiLevelType w:val="multilevel"/>
    <w:tmpl w:val="A4C231F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0D2914A8"/>
    <w:multiLevelType w:val="multilevel"/>
    <w:tmpl w:val="E56295B6"/>
    <w:lvl w:ilvl="0">
      <w:start w:val="1"/>
      <w:numFmt w:val="bullet"/>
      <w:lvlText w:val="o"/>
      <w:lvlJc w:val="left"/>
      <w:pPr>
        <w:ind w:left="6120" w:hanging="3960"/>
      </w:pPr>
      <w:rPr>
        <w:rFonts w:ascii="Courier New" w:hAnsi="Courier New"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
    <w:nsid w:val="1ED15D48"/>
    <w:multiLevelType w:val="multilevel"/>
    <w:tmpl w:val="4C2A4664"/>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hint="default"/>
      </w:rPr>
    </w:lvl>
    <w:lvl w:ilvl="8">
      <w:start w:val="1"/>
      <w:numFmt w:val="bullet"/>
      <w:lvlText w:val=""/>
      <w:lvlJc w:val="left"/>
      <w:pPr>
        <w:ind w:left="7560" w:hanging="360"/>
      </w:pPr>
      <w:rPr>
        <w:rFonts w:ascii="Wingdings" w:hAnsi="Wingdings" w:hint="default"/>
      </w:rPr>
    </w:lvl>
  </w:abstractNum>
  <w:abstractNum w:abstractNumId="6">
    <w:nsid w:val="217659EF"/>
    <w:multiLevelType w:val="hybridMultilevel"/>
    <w:tmpl w:val="CB6CA59E"/>
    <w:lvl w:ilvl="0" w:tplc="1E20036A">
      <w:start w:val="1"/>
      <w:numFmt w:val="bullet"/>
      <w:lvlText w:val="o"/>
      <w:lvlJc w:val="left"/>
      <w:pPr>
        <w:ind w:left="3600" w:hanging="288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A226B8"/>
    <w:multiLevelType w:val="multilevel"/>
    <w:tmpl w:val="0B783C1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24076A5F"/>
    <w:multiLevelType w:val="hybridMultilevel"/>
    <w:tmpl w:val="3214A93E"/>
    <w:lvl w:ilvl="0" w:tplc="9CE44E14">
      <w:start w:val="1"/>
      <w:numFmt w:val="bullet"/>
      <w:lvlText w:val="o"/>
      <w:lvlJc w:val="left"/>
      <w:pPr>
        <w:ind w:left="3600" w:hanging="21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022E85"/>
    <w:multiLevelType w:val="multilevel"/>
    <w:tmpl w:val="B418A77A"/>
    <w:lvl w:ilvl="0">
      <w:start w:val="7"/>
      <w:numFmt w:val="decimal"/>
      <w:lvlText w:val="%1"/>
      <w:lvlJc w:val="left"/>
      <w:pPr>
        <w:ind w:left="0" w:firstLine="0"/>
      </w:pPr>
      <w:rPr>
        <w:rFonts w:ascii="Times New Roman" w:hAnsi="Times New Roman" w:hint="default"/>
        <w:b/>
        <w:i w:val="0"/>
        <w:caps w:val="0"/>
        <w:strike w:val="0"/>
        <w:dstrike w:val="0"/>
        <w:vanish w:val="0"/>
        <w:color w:val="000000"/>
        <w:spacing w:val="0"/>
        <w:kern w:val="0"/>
        <w:position w:val="0"/>
        <w:u w:val="none"/>
        <w:vertAlign w:val="baseline"/>
        <w:em w:val="none"/>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720"/>
        </w:tabs>
        <w:ind w:left="0" w:firstLine="0"/>
      </w:pPr>
      <w:rPr>
        <w:rFonts w:ascii="Times" w:hAnsi="Times" w:hint="default"/>
        <w:b/>
        <w:i/>
        <w:caps w:val="0"/>
        <w:smallCaps w:val="0"/>
        <w:strike w:val="0"/>
        <w:dstrike w:val="0"/>
        <w:vanish w:val="0"/>
        <w:color w:val="auto"/>
        <w:spacing w:val="0"/>
        <w:w w:val="100"/>
        <w:kern w:val="0"/>
        <w:position w:val="0"/>
        <w:sz w:val="24"/>
        <w:u w:val="none"/>
        <w:effect w:val="none"/>
        <w:vertAlign w:val="baseline"/>
        <w:em w:val="none"/>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0">
    <w:nsid w:val="3C280BE3"/>
    <w:multiLevelType w:val="multilevel"/>
    <w:tmpl w:val="20189342"/>
    <w:lvl w:ilvl="0">
      <w:start w:val="1"/>
      <w:numFmt w:val="decimal"/>
      <w:lvlText w:val="%1.0"/>
      <w:lvlJc w:val="left"/>
      <w:pPr>
        <w:tabs>
          <w:tab w:val="num" w:pos="1440"/>
        </w:tabs>
        <w:ind w:left="720" w:firstLine="0"/>
      </w:pPr>
      <w:rPr>
        <w:rFonts w:ascii="Times New Roman Bold" w:hAnsi="Times New Roman Bold" w:hint="default"/>
        <w:b/>
        <w:i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440"/>
        </w:tabs>
        <w:ind w:left="720" w:firstLine="0"/>
      </w:pPr>
      <w:rPr>
        <w:rFonts w:hint="default"/>
      </w:rPr>
    </w:lvl>
    <w:lvl w:ilvl="2">
      <w:start w:val="1"/>
      <w:numFmt w:val="decimal"/>
      <w:lvlRestart w:val="0"/>
      <w:lvlText w:val="%1.%2.%3"/>
      <w:lvlJc w:val="left"/>
      <w:pPr>
        <w:tabs>
          <w:tab w:val="num" w:pos="1440"/>
        </w:tabs>
        <w:ind w:left="720" w:firstLine="0"/>
      </w:pPr>
      <w:rPr>
        <w:rFonts w:ascii="Times" w:hAnsi="Times" w:hint="default"/>
        <w:b/>
        <w:i/>
        <w:caps w:val="0"/>
        <w:smallCaps w:val="0"/>
        <w:strike w:val="0"/>
        <w:dstrike w:val="0"/>
        <w:vanish w:val="0"/>
        <w:color w:val="auto"/>
        <w:spacing w:val="0"/>
        <w:w w:val="100"/>
        <w:kern w:val="0"/>
        <w:position w:val="0"/>
        <w:sz w:val="24"/>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1800"/>
        </w:tabs>
        <w:ind w:left="720" w:firstLine="0"/>
      </w:pPr>
      <w:rPr>
        <w:rFonts w:hint="default"/>
      </w:rPr>
    </w:lvl>
    <w:lvl w:ilvl="4">
      <w:start w:val="1"/>
      <w:numFmt w:val="decimal"/>
      <w:lvlText w:val="%1.%2.%3.%4.%5"/>
      <w:lvlJc w:val="left"/>
      <w:pPr>
        <w:tabs>
          <w:tab w:val="num" w:pos="720"/>
        </w:tabs>
        <w:ind w:left="720" w:firstLine="0"/>
      </w:pPr>
      <w:rPr>
        <w:rFonts w:hint="default"/>
      </w:rPr>
    </w:lvl>
    <w:lvl w:ilvl="5">
      <w:start w:val="1"/>
      <w:numFmt w:val="decimal"/>
      <w:lvlText w:val="%1.%2.%3.%4.%5.%6"/>
      <w:lvlJc w:val="left"/>
      <w:pPr>
        <w:tabs>
          <w:tab w:val="num" w:pos="720"/>
        </w:tabs>
        <w:ind w:left="720" w:firstLine="0"/>
      </w:pPr>
      <w:rPr>
        <w:rFonts w:hint="default"/>
      </w:rPr>
    </w:lvl>
    <w:lvl w:ilvl="6">
      <w:start w:val="1"/>
      <w:numFmt w:val="decimal"/>
      <w:lvlText w:val="%1.%2.%3.%4.%5.%6.%7"/>
      <w:lvlJc w:val="left"/>
      <w:pPr>
        <w:tabs>
          <w:tab w:val="num" w:pos="720"/>
        </w:tabs>
        <w:ind w:left="720" w:firstLine="0"/>
      </w:pPr>
      <w:rPr>
        <w:rFonts w:hint="default"/>
      </w:rPr>
    </w:lvl>
    <w:lvl w:ilvl="7">
      <w:start w:val="1"/>
      <w:numFmt w:val="decimal"/>
      <w:lvlText w:val="%1.%2.%3.%4.%5.%6.%7.%8"/>
      <w:lvlJc w:val="left"/>
      <w:pPr>
        <w:tabs>
          <w:tab w:val="num" w:pos="720"/>
        </w:tabs>
        <w:ind w:left="720" w:firstLine="0"/>
      </w:pPr>
      <w:rPr>
        <w:rFonts w:hint="default"/>
      </w:rPr>
    </w:lvl>
    <w:lvl w:ilvl="8">
      <w:start w:val="1"/>
      <w:numFmt w:val="decimal"/>
      <w:lvlText w:val="%1.%2.%3.%4.%5.%6.%7.%8.%9"/>
      <w:lvlJc w:val="left"/>
      <w:pPr>
        <w:tabs>
          <w:tab w:val="num" w:pos="720"/>
        </w:tabs>
        <w:ind w:left="720" w:firstLine="0"/>
      </w:pPr>
      <w:rPr>
        <w:rFonts w:hint="default"/>
      </w:rPr>
    </w:lvl>
  </w:abstractNum>
  <w:abstractNum w:abstractNumId="11">
    <w:nsid w:val="3CD2100E"/>
    <w:multiLevelType w:val="multilevel"/>
    <w:tmpl w:val="3214A93E"/>
    <w:lvl w:ilvl="0">
      <w:start w:val="1"/>
      <w:numFmt w:val="bullet"/>
      <w:lvlText w:val="o"/>
      <w:lvlJc w:val="left"/>
      <w:pPr>
        <w:ind w:left="3600" w:hanging="2160"/>
      </w:pPr>
      <w:rPr>
        <w:rFonts w:ascii="Courier New" w:hAnsi="Courier New"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
    <w:nsid w:val="41D26862"/>
    <w:multiLevelType w:val="multilevel"/>
    <w:tmpl w:val="AFC6E97C"/>
    <w:lvl w:ilvl="0">
      <w:start w:val="1"/>
      <w:numFmt w:val="decimal"/>
      <w:lvlText w:val="%1"/>
      <w:lvlJc w:val="left"/>
      <w:pPr>
        <w:ind w:left="400" w:hanging="40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nsid w:val="4A4C0627"/>
    <w:multiLevelType w:val="multilevel"/>
    <w:tmpl w:val="4DC4D72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nsid w:val="4DCC42C9"/>
    <w:multiLevelType w:val="multilevel"/>
    <w:tmpl w:val="19F2CE0E"/>
    <w:lvl w:ilvl="0">
      <w:start w:val="1"/>
      <w:numFmt w:val="decimal"/>
      <w:lvlText w:val="%1"/>
      <w:lvlJc w:val="left"/>
      <w:pPr>
        <w:ind w:left="0" w:firstLine="0"/>
      </w:pPr>
      <w:rPr>
        <w:rFonts w:ascii="Times New Roman" w:hAnsi="Times New Roman" w:hint="default"/>
        <w:b/>
        <w:i w:val="0"/>
        <w:caps w:val="0"/>
        <w:strike w:val="0"/>
        <w:dstrike w:val="0"/>
        <w:vanish w:val="0"/>
        <w:color w:val="000000"/>
        <w:spacing w:val="0"/>
        <w:kern w:val="0"/>
        <w:position w:val="0"/>
        <w:u w:val="none"/>
        <w:vertAlign w:val="baseline"/>
        <w:em w:val="none"/>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720"/>
        </w:tabs>
        <w:ind w:left="0" w:firstLine="0"/>
      </w:pPr>
      <w:rPr>
        <w:rFonts w:ascii="Times" w:hAnsi="Times" w:hint="default"/>
        <w:b/>
        <w:i/>
        <w:caps w:val="0"/>
        <w:smallCaps w:val="0"/>
        <w:strike w:val="0"/>
        <w:dstrike w:val="0"/>
        <w:vanish w:val="0"/>
        <w:color w:val="auto"/>
        <w:spacing w:val="0"/>
        <w:w w:val="100"/>
        <w:kern w:val="0"/>
        <w:position w:val="0"/>
        <w:sz w:val="24"/>
        <w:u w:val="none"/>
        <w:effect w:val="none"/>
        <w:vertAlign w:val="baseline"/>
        <w:em w:val="none"/>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5">
    <w:nsid w:val="50790A48"/>
    <w:multiLevelType w:val="hybridMultilevel"/>
    <w:tmpl w:val="0CC43F8C"/>
    <w:lvl w:ilvl="0" w:tplc="57329BD6">
      <w:start w:val="1"/>
      <w:numFmt w:val="decimal"/>
      <w:pStyle w:val="Reference"/>
      <w:lvlText w:val="[%1]"/>
      <w:lvlJc w:val="left"/>
      <w:pPr>
        <w:ind w:left="504" w:hanging="360"/>
      </w:pPr>
      <w:rPr>
        <w:rFonts w:ascii="Times New Roman" w:hAnsi="Times New Roman"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5671E82"/>
    <w:multiLevelType w:val="multilevel"/>
    <w:tmpl w:val="F880CEFE"/>
    <w:lvl w:ilvl="0">
      <w:start w:val="1"/>
      <w:numFmt w:val="bullet"/>
      <w:lvlText w:val="o"/>
      <w:lvlJc w:val="left"/>
      <w:pPr>
        <w:ind w:left="2520" w:hanging="2160"/>
      </w:pPr>
      <w:rPr>
        <w:rFonts w:ascii="Courier New" w:hAnsi="Courier New"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7">
    <w:nsid w:val="59554994"/>
    <w:multiLevelType w:val="hybridMultilevel"/>
    <w:tmpl w:val="F880CEFE"/>
    <w:lvl w:ilvl="0" w:tplc="5CEE9C56">
      <w:start w:val="1"/>
      <w:numFmt w:val="bullet"/>
      <w:lvlText w:val="o"/>
      <w:lvlJc w:val="left"/>
      <w:pPr>
        <w:ind w:left="2520" w:hanging="21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96E0B77"/>
    <w:multiLevelType w:val="multilevel"/>
    <w:tmpl w:val="E1C4AD6E"/>
    <w:lvl w:ilvl="0">
      <w:start w:val="7"/>
      <w:numFmt w:val="decimal"/>
      <w:lvlText w:val="%1"/>
      <w:lvlJc w:val="left"/>
      <w:pPr>
        <w:ind w:left="0" w:firstLine="0"/>
      </w:pPr>
      <w:rPr>
        <w:rFonts w:ascii="Times New Roman" w:hAnsi="Times New Roman" w:hint="default"/>
        <w:b/>
        <w:i w:val="0"/>
        <w:caps w:val="0"/>
        <w:strike w:val="0"/>
        <w:dstrike w:val="0"/>
        <w:vanish w:val="0"/>
        <w:color w:val="000000"/>
        <w:spacing w:val="0"/>
        <w:kern w:val="0"/>
        <w:position w:val="0"/>
        <w:u w:val="none"/>
        <w:vertAlign w:val="baseline"/>
        <w:em w:val="none"/>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720"/>
        </w:tabs>
        <w:ind w:left="0" w:firstLine="0"/>
      </w:pPr>
      <w:rPr>
        <w:rFonts w:ascii="Times" w:hAnsi="Times" w:hint="default"/>
        <w:b/>
        <w:i/>
        <w:caps w:val="0"/>
        <w:smallCaps w:val="0"/>
        <w:strike w:val="0"/>
        <w:dstrike w:val="0"/>
        <w:vanish w:val="0"/>
        <w:color w:val="auto"/>
        <w:spacing w:val="0"/>
        <w:w w:val="100"/>
        <w:kern w:val="0"/>
        <w:position w:val="0"/>
        <w:sz w:val="24"/>
        <w:u w:val="none"/>
        <w:effect w:val="none"/>
        <w:vertAlign w:val="baseline"/>
        <w:em w:val="none"/>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9">
    <w:nsid w:val="5E5D6733"/>
    <w:multiLevelType w:val="multilevel"/>
    <w:tmpl w:val="886AEEBC"/>
    <w:lvl w:ilvl="0">
      <w:start w:val="1"/>
      <w:numFmt w:val="decimal"/>
      <w:lvlText w:val="%1"/>
      <w:lvlJc w:val="left"/>
      <w:pPr>
        <w:ind w:left="0" w:firstLine="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nsid w:val="5F9B0DCC"/>
    <w:multiLevelType w:val="multilevel"/>
    <w:tmpl w:val="4C2A4664"/>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hint="default"/>
      </w:rPr>
    </w:lvl>
    <w:lvl w:ilvl="8">
      <w:start w:val="1"/>
      <w:numFmt w:val="bullet"/>
      <w:lvlText w:val=""/>
      <w:lvlJc w:val="left"/>
      <w:pPr>
        <w:ind w:left="7560" w:hanging="360"/>
      </w:pPr>
      <w:rPr>
        <w:rFonts w:ascii="Wingdings" w:hAnsi="Wingdings" w:hint="default"/>
      </w:rPr>
    </w:lvl>
  </w:abstractNum>
  <w:abstractNum w:abstractNumId="21">
    <w:nsid w:val="67ED4DB8"/>
    <w:multiLevelType w:val="multilevel"/>
    <w:tmpl w:val="AE184D5A"/>
    <w:lvl w:ilvl="0">
      <w:start w:val="1"/>
      <w:numFmt w:val="decimal"/>
      <w:pStyle w:val="Heading1"/>
      <w:lvlText w:val="%1"/>
      <w:lvlJc w:val="left"/>
      <w:pPr>
        <w:ind w:left="0" w:firstLine="0"/>
      </w:pPr>
      <w:rPr>
        <w:rFonts w:ascii="Times New Roman" w:hAnsi="Times New Roman" w:hint="default"/>
        <w:b/>
        <w:i w:val="0"/>
        <w:caps w:val="0"/>
        <w:strike w:val="0"/>
        <w:dstrike w:val="0"/>
        <w:vanish w:val="0"/>
        <w:color w:val="000000"/>
        <w:spacing w:val="0"/>
        <w:kern w:val="0"/>
        <w:position w:val="0"/>
        <w:u w:val="none"/>
        <w:vertAlign w:val="baseline"/>
        <w:em w:val="none"/>
      </w:rPr>
    </w:lvl>
    <w:lvl w:ilvl="1">
      <w:start w:val="1"/>
      <w:numFmt w:val="decimal"/>
      <w:pStyle w:val="Heading2"/>
      <w:lvlText w:val="%1.%2"/>
      <w:lvlJc w:val="left"/>
      <w:pPr>
        <w:tabs>
          <w:tab w:val="num" w:pos="720"/>
        </w:tabs>
        <w:ind w:left="0" w:firstLine="0"/>
      </w:pPr>
      <w:rPr>
        <w:rFonts w:hint="default"/>
      </w:rPr>
    </w:lvl>
    <w:lvl w:ilvl="2">
      <w:start w:val="1"/>
      <w:numFmt w:val="decimal"/>
      <w:pStyle w:val="Heading3"/>
      <w:lvlText w:val="%1.%2.%3"/>
      <w:lvlJc w:val="left"/>
      <w:pPr>
        <w:tabs>
          <w:tab w:val="num" w:pos="720"/>
        </w:tabs>
        <w:ind w:left="0" w:firstLine="0"/>
      </w:pPr>
      <w:rPr>
        <w:rFonts w:ascii="Times" w:hAnsi="Times" w:hint="default"/>
        <w:b/>
        <w:i/>
        <w:caps w:val="0"/>
        <w:smallCaps w:val="0"/>
        <w:strike w:val="0"/>
        <w:dstrike w:val="0"/>
        <w:vanish w:val="0"/>
        <w:color w:val="auto"/>
        <w:spacing w:val="0"/>
        <w:w w:val="100"/>
        <w:kern w:val="0"/>
        <w:position w:val="0"/>
        <w:sz w:val="24"/>
        <w:u w:val="none"/>
        <w:effect w:val="none"/>
        <w:vertAlign w:val="baseline"/>
        <w:em w:val="none"/>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2">
    <w:nsid w:val="69B51CF6"/>
    <w:multiLevelType w:val="multilevel"/>
    <w:tmpl w:val="CF600A3E"/>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nsid w:val="6C14103E"/>
    <w:multiLevelType w:val="multilevel"/>
    <w:tmpl w:val="4C2A4664"/>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hint="default"/>
      </w:rPr>
    </w:lvl>
    <w:lvl w:ilvl="8">
      <w:start w:val="1"/>
      <w:numFmt w:val="bullet"/>
      <w:lvlText w:val=""/>
      <w:lvlJc w:val="left"/>
      <w:pPr>
        <w:ind w:left="7560" w:hanging="360"/>
      </w:pPr>
      <w:rPr>
        <w:rFonts w:ascii="Wingdings" w:hAnsi="Wingdings" w:hint="default"/>
      </w:rPr>
    </w:lvl>
  </w:abstractNum>
  <w:abstractNum w:abstractNumId="24">
    <w:nsid w:val="75C55F42"/>
    <w:multiLevelType w:val="hybridMultilevel"/>
    <w:tmpl w:val="4C2A4664"/>
    <w:lvl w:ilvl="0" w:tplc="C49ACDA8">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nsid w:val="7A0C024D"/>
    <w:multiLevelType w:val="hybridMultilevel"/>
    <w:tmpl w:val="9564C19E"/>
    <w:lvl w:ilvl="0" w:tplc="823A859E">
      <w:start w:val="1"/>
      <w:numFmt w:val="bullet"/>
      <w:pStyle w:val="ListParagraph"/>
      <w:lvlText w:val="o"/>
      <w:lvlJc w:val="left"/>
      <w:pPr>
        <w:tabs>
          <w:tab w:val="num" w:pos="1080"/>
        </w:tabs>
        <w:ind w:left="1080" w:hanging="360"/>
      </w:pPr>
      <w:rPr>
        <w:rFonts w:ascii="Courier New" w:hAnsi="Courier New"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0"/>
  </w:num>
  <w:num w:numId="2">
    <w:abstractNumId w:val="10"/>
  </w:num>
  <w:num w:numId="3">
    <w:abstractNumId w:val="7"/>
  </w:num>
  <w:num w:numId="4">
    <w:abstractNumId w:val="13"/>
  </w:num>
  <w:num w:numId="5">
    <w:abstractNumId w:val="19"/>
  </w:num>
  <w:num w:numId="6">
    <w:abstractNumId w:val="3"/>
  </w:num>
  <w:num w:numId="7">
    <w:abstractNumId w:val="24"/>
  </w:num>
  <w:num w:numId="8">
    <w:abstractNumId w:val="18"/>
  </w:num>
  <w:num w:numId="9">
    <w:abstractNumId w:val="2"/>
  </w:num>
  <w:num w:numId="10">
    <w:abstractNumId w:val="9"/>
  </w:num>
  <w:num w:numId="11">
    <w:abstractNumId w:val="21"/>
  </w:num>
  <w:num w:numId="12">
    <w:abstractNumId w:val="14"/>
  </w:num>
  <w:num w:numId="13">
    <w:abstractNumId w:val="15"/>
  </w:num>
  <w:num w:numId="14">
    <w:abstractNumId w:val="5"/>
  </w:num>
  <w:num w:numId="15">
    <w:abstractNumId w:val="17"/>
  </w:num>
  <w:num w:numId="16">
    <w:abstractNumId w:val="16"/>
  </w:num>
  <w:num w:numId="17">
    <w:abstractNumId w:val="8"/>
  </w:num>
  <w:num w:numId="18">
    <w:abstractNumId w:val="11"/>
  </w:num>
  <w:num w:numId="19">
    <w:abstractNumId w:val="6"/>
  </w:num>
  <w:num w:numId="20">
    <w:abstractNumId w:val="20"/>
  </w:num>
  <w:num w:numId="21">
    <w:abstractNumId w:val="25"/>
  </w:num>
  <w:num w:numId="22">
    <w:abstractNumId w:val="4"/>
  </w:num>
  <w:num w:numId="23">
    <w:abstractNumId w:val="23"/>
  </w:num>
  <w:num w:numId="24">
    <w:abstractNumId w:val="22"/>
  </w:num>
  <w:num w:numId="25">
    <w:abstractNumId w:val="1"/>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embedSystemFonts/>
  <w:defaultTabStop w:val="720"/>
  <w:evenAndOddHeaders/>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8C4"/>
    <w:rsid w:val="00011F97"/>
    <w:rsid w:val="000655DB"/>
    <w:rsid w:val="00097719"/>
    <w:rsid w:val="000F1460"/>
    <w:rsid w:val="000F47E7"/>
    <w:rsid w:val="001236F7"/>
    <w:rsid w:val="00123A8E"/>
    <w:rsid w:val="0016575C"/>
    <w:rsid w:val="001920F6"/>
    <w:rsid w:val="001B2B23"/>
    <w:rsid w:val="001F0F77"/>
    <w:rsid w:val="00221956"/>
    <w:rsid w:val="00230B55"/>
    <w:rsid w:val="00232ED4"/>
    <w:rsid w:val="0026267A"/>
    <w:rsid w:val="002674B6"/>
    <w:rsid w:val="00292614"/>
    <w:rsid w:val="002A67F0"/>
    <w:rsid w:val="00361588"/>
    <w:rsid w:val="003630D2"/>
    <w:rsid w:val="003812D8"/>
    <w:rsid w:val="003C0300"/>
    <w:rsid w:val="003C37B4"/>
    <w:rsid w:val="00400853"/>
    <w:rsid w:val="0043071B"/>
    <w:rsid w:val="004C76DB"/>
    <w:rsid w:val="004E4A73"/>
    <w:rsid w:val="00522377"/>
    <w:rsid w:val="00535113"/>
    <w:rsid w:val="00596A11"/>
    <w:rsid w:val="005B607E"/>
    <w:rsid w:val="005C7CCB"/>
    <w:rsid w:val="00661B56"/>
    <w:rsid w:val="00693882"/>
    <w:rsid w:val="0071075F"/>
    <w:rsid w:val="007708C4"/>
    <w:rsid w:val="0078360E"/>
    <w:rsid w:val="007E04CD"/>
    <w:rsid w:val="008042D6"/>
    <w:rsid w:val="0082204F"/>
    <w:rsid w:val="0083041D"/>
    <w:rsid w:val="00892871"/>
    <w:rsid w:val="0091725E"/>
    <w:rsid w:val="009234F9"/>
    <w:rsid w:val="00964C3E"/>
    <w:rsid w:val="009C158C"/>
    <w:rsid w:val="009E2D43"/>
    <w:rsid w:val="00A8202F"/>
    <w:rsid w:val="00A90783"/>
    <w:rsid w:val="00B1509A"/>
    <w:rsid w:val="00B16A6C"/>
    <w:rsid w:val="00B34F63"/>
    <w:rsid w:val="00B405FF"/>
    <w:rsid w:val="00B40BA1"/>
    <w:rsid w:val="00B65E13"/>
    <w:rsid w:val="00B8702C"/>
    <w:rsid w:val="00C23E8B"/>
    <w:rsid w:val="00C70447"/>
    <w:rsid w:val="00CA0C18"/>
    <w:rsid w:val="00CF45B8"/>
    <w:rsid w:val="00CF7E99"/>
    <w:rsid w:val="00D31D1E"/>
    <w:rsid w:val="00D65F7B"/>
    <w:rsid w:val="00DB4066"/>
    <w:rsid w:val="00DE56AF"/>
    <w:rsid w:val="00DF21CD"/>
    <w:rsid w:val="00E13AC9"/>
    <w:rsid w:val="00E1436E"/>
    <w:rsid w:val="00EB25A9"/>
    <w:rsid w:val="00ED249F"/>
    <w:rsid w:val="00EF0482"/>
    <w:rsid w:val="00F12C14"/>
    <w:rsid w:val="00F63EB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0F669871"/>
  <w15:docId w15:val="{2EA21E78-756A-46AA-B1C4-4FD2A446F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0"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071B"/>
    <w:pPr>
      <w:spacing w:line="320" w:lineRule="exact"/>
      <w:jc w:val="both"/>
    </w:pPr>
    <w:rPr>
      <w:rFonts w:ascii="Times New Roman" w:hAnsi="Times New Roman"/>
      <w:sz w:val="24"/>
      <w:szCs w:val="24"/>
    </w:rPr>
  </w:style>
  <w:style w:type="paragraph" w:styleId="Heading1">
    <w:name w:val="heading 1"/>
    <w:basedOn w:val="Normal"/>
    <w:next w:val="Normal"/>
    <w:link w:val="Heading1Char"/>
    <w:autoRedefine/>
    <w:qFormat/>
    <w:rsid w:val="00B8702C"/>
    <w:pPr>
      <w:keepNext/>
      <w:numPr>
        <w:numId w:val="11"/>
      </w:numPr>
      <w:spacing w:before="240" w:after="240"/>
      <w:outlineLvl w:val="0"/>
    </w:pPr>
    <w:rPr>
      <w:b/>
      <w:kern w:val="32"/>
      <w:sz w:val="36"/>
      <w:szCs w:val="32"/>
    </w:rPr>
  </w:style>
  <w:style w:type="paragraph" w:styleId="Heading2">
    <w:name w:val="heading 2"/>
    <w:basedOn w:val="Normal"/>
    <w:next w:val="Normal"/>
    <w:qFormat/>
    <w:rsid w:val="00CF7E99"/>
    <w:pPr>
      <w:keepNext/>
      <w:numPr>
        <w:ilvl w:val="1"/>
        <w:numId w:val="11"/>
      </w:numPr>
      <w:spacing w:before="240" w:after="120" w:line="240" w:lineRule="auto"/>
      <w:outlineLvl w:val="1"/>
    </w:pPr>
    <w:rPr>
      <w:b/>
      <w:sz w:val="32"/>
      <w:szCs w:val="28"/>
    </w:rPr>
  </w:style>
  <w:style w:type="paragraph" w:styleId="Heading3">
    <w:name w:val="heading 3"/>
    <w:basedOn w:val="Normal"/>
    <w:next w:val="Normal"/>
    <w:qFormat/>
    <w:rsid w:val="00B8702C"/>
    <w:pPr>
      <w:keepNext/>
      <w:numPr>
        <w:ilvl w:val="2"/>
        <w:numId w:val="11"/>
      </w:numPr>
      <w:spacing w:before="240" w:after="60"/>
      <w:outlineLvl w:val="2"/>
    </w:pPr>
    <w:rPr>
      <w:b/>
      <w:sz w:val="26"/>
      <w:szCs w:val="26"/>
    </w:rPr>
  </w:style>
  <w:style w:type="paragraph" w:styleId="Heading4">
    <w:name w:val="heading 4"/>
    <w:basedOn w:val="Normal"/>
    <w:next w:val="Normal"/>
    <w:link w:val="Heading4Char"/>
    <w:qFormat/>
    <w:rsid w:val="003C0300"/>
    <w:pPr>
      <w:keepNext/>
      <w:keepLines/>
      <w:spacing w:before="200"/>
      <w:contextualSpacing/>
      <w:outlineLvl w:val="3"/>
    </w:pPr>
    <w:rPr>
      <w:rFonts w:eastAsiaTheme="majorEastAsia" w:cstheme="majorBidi"/>
      <w:b/>
      <w:bCs/>
      <w:i/>
      <w:iCs/>
      <w:color w:val="000000" w:themeColor="text1"/>
      <w:szCs w:val="20"/>
    </w:rPr>
  </w:style>
  <w:style w:type="paragraph" w:styleId="Heading5">
    <w:name w:val="heading 5"/>
    <w:basedOn w:val="Normal"/>
    <w:next w:val="Normal"/>
    <w:link w:val="Heading5Char"/>
    <w:uiPriority w:val="9"/>
    <w:semiHidden/>
    <w:unhideWhenUsed/>
    <w:rsid w:val="007708C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708C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708C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708C4"/>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708C4"/>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autoRedefine/>
    <w:qFormat/>
    <w:rsid w:val="001920F6"/>
    <w:pPr>
      <w:spacing w:before="240" w:after="60"/>
      <w:jc w:val="center"/>
      <w:outlineLvl w:val="0"/>
    </w:pPr>
    <w:rPr>
      <w:b/>
      <w:kern w:val="28"/>
      <w:sz w:val="32"/>
      <w:szCs w:val="32"/>
    </w:rPr>
  </w:style>
  <w:style w:type="character" w:customStyle="1" w:styleId="Heading4Char">
    <w:name w:val="Heading 4 Char"/>
    <w:basedOn w:val="DefaultParagraphFont"/>
    <w:link w:val="Heading4"/>
    <w:rsid w:val="003C0300"/>
    <w:rPr>
      <w:rFonts w:ascii="Times New Roman" w:eastAsiaTheme="majorEastAsia" w:hAnsi="Times New Roman" w:cstheme="majorBidi"/>
      <w:b/>
      <w:bCs/>
      <w:i/>
      <w:iCs/>
      <w:color w:val="000000" w:themeColor="text1"/>
      <w:sz w:val="24"/>
    </w:rPr>
  </w:style>
  <w:style w:type="paragraph" w:styleId="ListParagraph">
    <w:name w:val="List Paragraph"/>
    <w:basedOn w:val="Normal"/>
    <w:next w:val="Normal"/>
    <w:uiPriority w:val="34"/>
    <w:qFormat/>
    <w:rsid w:val="001F0F77"/>
    <w:pPr>
      <w:numPr>
        <w:numId w:val="21"/>
      </w:numPr>
      <w:contextualSpacing/>
    </w:pPr>
    <w:rPr>
      <w:rFonts w:eastAsia="Cambria" w:cs="Times New Roman"/>
      <w:lang w:eastAsia="en-US"/>
    </w:rPr>
  </w:style>
  <w:style w:type="character" w:customStyle="1" w:styleId="Heading5Char">
    <w:name w:val="Heading 5 Char"/>
    <w:basedOn w:val="DefaultParagraphFont"/>
    <w:link w:val="Heading5"/>
    <w:uiPriority w:val="9"/>
    <w:semiHidden/>
    <w:rsid w:val="007708C4"/>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7708C4"/>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7708C4"/>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7708C4"/>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7708C4"/>
    <w:rPr>
      <w:rFonts w:asciiTheme="majorHAnsi" w:eastAsiaTheme="majorEastAsia" w:hAnsiTheme="majorHAnsi" w:cstheme="majorBidi"/>
      <w:i/>
      <w:iCs/>
      <w:color w:val="404040" w:themeColor="text1" w:themeTint="BF"/>
    </w:rPr>
  </w:style>
  <w:style w:type="paragraph" w:styleId="BalloonText">
    <w:name w:val="Balloon Text"/>
    <w:basedOn w:val="Normal"/>
    <w:link w:val="BalloonTextChar"/>
    <w:uiPriority w:val="99"/>
    <w:semiHidden/>
    <w:unhideWhenUsed/>
    <w:rsid w:val="00892871"/>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92871"/>
    <w:rPr>
      <w:rFonts w:ascii="Lucida Grande" w:hAnsi="Lucida Grande" w:cs="Lucida Grande"/>
      <w:sz w:val="18"/>
      <w:szCs w:val="18"/>
    </w:rPr>
  </w:style>
  <w:style w:type="paragraph" w:styleId="Caption">
    <w:name w:val="caption"/>
    <w:basedOn w:val="Normal"/>
    <w:next w:val="Normal"/>
    <w:uiPriority w:val="35"/>
    <w:unhideWhenUsed/>
    <w:qFormat/>
    <w:rsid w:val="00B34F63"/>
    <w:pPr>
      <w:spacing w:after="200" w:line="240" w:lineRule="auto"/>
    </w:pPr>
    <w:rPr>
      <w:bCs/>
      <w:color w:val="000000" w:themeColor="text1"/>
      <w:sz w:val="22"/>
      <w:szCs w:val="18"/>
    </w:rPr>
  </w:style>
  <w:style w:type="paragraph" w:customStyle="1" w:styleId="Reference">
    <w:name w:val="Reference"/>
    <w:basedOn w:val="Normal"/>
    <w:next w:val="Normal"/>
    <w:qFormat/>
    <w:rsid w:val="00964C3E"/>
    <w:pPr>
      <w:numPr>
        <w:numId w:val="13"/>
      </w:numPr>
      <w:contextualSpacing/>
    </w:pPr>
    <w:rPr>
      <w:rFonts w:eastAsia="Cambria" w:cs="Times New Roman"/>
      <w:lang w:eastAsia="en-US"/>
    </w:rPr>
  </w:style>
  <w:style w:type="table" w:styleId="TableGrid">
    <w:name w:val="Table Grid"/>
    <w:basedOn w:val="TableNormal"/>
    <w:rsid w:val="000F1460"/>
    <w:rPr>
      <w:rFonts w:ascii="Cambria" w:eastAsia="Cambria" w:hAnsi="Cambria" w:cs="Times New Roman"/>
      <w:sz w:val="24"/>
      <w:szCs w:val="24"/>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Subscript">
    <w:name w:val="Subscript"/>
    <w:basedOn w:val="Normal"/>
    <w:next w:val="Normal"/>
    <w:qFormat/>
    <w:rsid w:val="009234F9"/>
    <w:rPr>
      <w:position w:val="-4"/>
      <w:sz w:val="16"/>
      <w:szCs w:val="16"/>
    </w:rPr>
  </w:style>
  <w:style w:type="paragraph" w:styleId="Header">
    <w:name w:val="header"/>
    <w:basedOn w:val="Normal"/>
    <w:link w:val="HeaderChar"/>
    <w:uiPriority w:val="99"/>
    <w:unhideWhenUsed/>
    <w:rsid w:val="0078360E"/>
    <w:pPr>
      <w:tabs>
        <w:tab w:val="center" w:pos="4320"/>
        <w:tab w:val="right" w:pos="8640"/>
      </w:tabs>
      <w:spacing w:line="240" w:lineRule="auto"/>
    </w:pPr>
  </w:style>
  <w:style w:type="character" w:customStyle="1" w:styleId="HeaderChar">
    <w:name w:val="Header Char"/>
    <w:basedOn w:val="DefaultParagraphFont"/>
    <w:link w:val="Header"/>
    <w:uiPriority w:val="99"/>
    <w:rsid w:val="0078360E"/>
    <w:rPr>
      <w:rFonts w:ascii="Times New Roman" w:hAnsi="Times New Roman"/>
      <w:sz w:val="24"/>
      <w:szCs w:val="24"/>
    </w:rPr>
  </w:style>
  <w:style w:type="paragraph" w:styleId="Footer">
    <w:name w:val="footer"/>
    <w:basedOn w:val="Normal"/>
    <w:link w:val="FooterChar"/>
    <w:uiPriority w:val="99"/>
    <w:unhideWhenUsed/>
    <w:rsid w:val="0078360E"/>
    <w:pPr>
      <w:tabs>
        <w:tab w:val="center" w:pos="4320"/>
        <w:tab w:val="right" w:pos="8640"/>
      </w:tabs>
      <w:spacing w:line="240" w:lineRule="auto"/>
    </w:pPr>
  </w:style>
  <w:style w:type="character" w:customStyle="1" w:styleId="FooterChar">
    <w:name w:val="Footer Char"/>
    <w:basedOn w:val="DefaultParagraphFont"/>
    <w:link w:val="Footer"/>
    <w:uiPriority w:val="99"/>
    <w:rsid w:val="0078360E"/>
    <w:rPr>
      <w:rFonts w:ascii="Times New Roman" w:hAnsi="Times New Roman"/>
      <w:sz w:val="24"/>
      <w:szCs w:val="24"/>
    </w:rPr>
  </w:style>
  <w:style w:type="character" w:styleId="PageNumber">
    <w:name w:val="page number"/>
    <w:basedOn w:val="DefaultParagraphFont"/>
    <w:uiPriority w:val="99"/>
    <w:semiHidden/>
    <w:unhideWhenUsed/>
    <w:rsid w:val="0078360E"/>
  </w:style>
  <w:style w:type="character" w:customStyle="1" w:styleId="Heading1Char">
    <w:name w:val="Heading 1 Char"/>
    <w:basedOn w:val="DefaultParagraphFont"/>
    <w:link w:val="Heading1"/>
    <w:rsid w:val="00522377"/>
    <w:rPr>
      <w:rFonts w:ascii="Times New Roman" w:hAnsi="Times New Roman"/>
      <w:b/>
      <w:kern w:val="32"/>
      <w:sz w:val="36"/>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4.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70</Words>
  <Characters>399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Fermilab</Company>
  <LinksUpToDate>false</LinksUpToDate>
  <CharactersWithSpaces>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Ray</dc:creator>
  <cp:keywords/>
  <dc:description/>
  <cp:lastModifiedBy>David Hitlin</cp:lastModifiedBy>
  <cp:revision>3</cp:revision>
  <dcterms:created xsi:type="dcterms:W3CDTF">2013-12-05T11:20:00Z</dcterms:created>
  <dcterms:modified xsi:type="dcterms:W3CDTF">2013-12-05T11:35:00Z</dcterms:modified>
</cp:coreProperties>
</file>