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84A8A" w14:textId="77777777" w:rsidR="00AD26C4" w:rsidRDefault="00AD26C4" w:rsidP="00AD26C4">
      <w:pPr>
        <w:pStyle w:val="Heading1"/>
        <w:numPr>
          <w:ilvl w:val="0"/>
          <w:numId w:val="0"/>
        </w:numPr>
      </w:pPr>
      <w:r>
        <w:t>1.10 Risk management</w:t>
      </w:r>
    </w:p>
    <w:p w14:paraId="35F5F6FD" w14:textId="77777777" w:rsidR="0057428C" w:rsidRDefault="0057428C" w:rsidP="0057428C">
      <w:pPr>
        <w:rPr>
          <w:del w:id="0" w:author="Unknown"/>
        </w:rPr>
      </w:pPr>
      <w:r>
        <w:t>There are several risks that could jeopardize the success of the calorimeter subproject. The risks as well as potential mitigation strategies are described below.</w:t>
      </w:r>
    </w:p>
    <w:p w14:paraId="38110AD2" w14:textId="77777777" w:rsidR="0057428C" w:rsidDel="007B4224" w:rsidRDefault="0057428C" w:rsidP="0057428C">
      <w:pPr>
        <w:rPr>
          <w:ins w:id="1" w:author="Ron Ray" w:date="2012-03-15T20:26:00Z"/>
        </w:rPr>
      </w:pPr>
    </w:p>
    <w:p w14:paraId="00D8FC00" w14:textId="77777777" w:rsidR="0057428C" w:rsidRDefault="0057428C" w:rsidP="0057428C"/>
    <w:p w14:paraId="040761D2" w14:textId="41C0873C" w:rsidR="005D73E8" w:rsidRDefault="005D73E8" w:rsidP="0057428C">
      <w:r>
        <w:t xml:space="preserve">There is a risk that we cannot develop </w:t>
      </w:r>
      <w:r w:rsidR="00461288">
        <w:t xml:space="preserve">in time </w:t>
      </w:r>
      <w:r>
        <w:t xml:space="preserve">UV extended </w:t>
      </w:r>
      <w:proofErr w:type="gramStart"/>
      <w:r>
        <w:t>solid state</w:t>
      </w:r>
      <w:proofErr w:type="gramEnd"/>
      <w:r>
        <w:t xml:space="preserve"> photo</w:t>
      </w:r>
      <w:r w:rsidR="00461288">
        <w:t>-</w:t>
      </w:r>
      <w:r>
        <w:t>detector</w:t>
      </w:r>
      <w:r w:rsidR="00885FFF">
        <w:t xml:space="preserve">s that are </w:t>
      </w:r>
      <w:r>
        <w:t>blind to solar wavelength</w:t>
      </w:r>
      <w:r w:rsidR="00461288">
        <w:t>. As shown in this chapter,</w:t>
      </w:r>
      <w:r>
        <w:t xml:space="preserve"> </w:t>
      </w:r>
      <w:r w:rsidR="00461288">
        <w:t xml:space="preserve">our </w:t>
      </w:r>
      <w:r w:rsidR="00461288" w:rsidRPr="00550F3B">
        <w:rPr>
          <w:i/>
        </w:rPr>
        <w:t>alternative</w:t>
      </w:r>
      <w:r w:rsidR="00461288">
        <w:t xml:space="preserve"> candidate to LYSO, </w:t>
      </w:r>
      <w:r>
        <w:t>the BaF</w:t>
      </w:r>
      <w:r w:rsidRPr="00461288">
        <w:rPr>
          <w:vertAlign w:val="subscript"/>
        </w:rPr>
        <w:t>2</w:t>
      </w:r>
      <w:r w:rsidR="00461288">
        <w:rPr>
          <w:vertAlign w:val="subscript"/>
        </w:rPr>
        <w:t xml:space="preserve">, </w:t>
      </w:r>
      <w:r w:rsidR="00461288">
        <w:t xml:space="preserve">has a long component </w:t>
      </w:r>
      <w:r>
        <w:t>produced at 310 nm. Without the development of these new photo-sensors, the rate capa</w:t>
      </w:r>
      <w:r w:rsidR="00461288">
        <w:t>bility of the calorimeter might be</w:t>
      </w:r>
      <w:r>
        <w:t xml:space="preserve"> compromised. To mitigate this risk, the work on sola</w:t>
      </w:r>
      <w:r w:rsidR="00461288">
        <w:t>r blind photo-detector is currently underway at Caltech, JP</w:t>
      </w:r>
      <w:r>
        <w:t>L and RMD</w:t>
      </w:r>
      <w:r w:rsidR="00461288">
        <w:t xml:space="preserve">. In the mean time, there is a </w:t>
      </w:r>
      <w:r w:rsidR="000B1687">
        <w:t xml:space="preserve">method </w:t>
      </w:r>
      <w:r>
        <w:t xml:space="preserve">to </w:t>
      </w:r>
      <w:r w:rsidR="00461288">
        <w:t xml:space="preserve">directly </w:t>
      </w:r>
      <w:r>
        <w:t>reduce the</w:t>
      </w:r>
      <w:r w:rsidR="000B1687">
        <w:t xml:space="preserve"> production of the </w:t>
      </w:r>
      <w:r>
        <w:t>BaF</w:t>
      </w:r>
      <w:r w:rsidRPr="00461288">
        <w:rPr>
          <w:vertAlign w:val="subscript"/>
        </w:rPr>
        <w:t>2</w:t>
      </w:r>
      <w:r w:rsidR="00461288">
        <w:t xml:space="preserve"> </w:t>
      </w:r>
      <w:r w:rsidR="000B1687">
        <w:t xml:space="preserve">long </w:t>
      </w:r>
      <w:r w:rsidR="00461288">
        <w:t>component by doping</w:t>
      </w:r>
      <w:r w:rsidR="00550F3B">
        <w:t xml:space="preserve"> with La</w:t>
      </w:r>
      <w:r w:rsidR="00461288">
        <w:t xml:space="preserve"> the crystal</w:t>
      </w:r>
      <w:r w:rsidR="000B1687">
        <w:t xml:space="preserve"> itself</w:t>
      </w:r>
      <w:r>
        <w:t>.</w:t>
      </w:r>
      <w:r w:rsidR="00461288">
        <w:t xml:space="preserve"> Interactions with the vendors are started</w:t>
      </w:r>
      <w:r w:rsidR="000B1687">
        <w:t xml:space="preserve"> to improve on this side</w:t>
      </w:r>
      <w:r w:rsidR="00461288">
        <w:t>. If all of these mitigations fail</w:t>
      </w:r>
      <w:r w:rsidR="000B1687">
        <w:t>,</w:t>
      </w:r>
      <w:r>
        <w:t xml:space="preserve"> before the final technical review</w:t>
      </w:r>
      <w:r w:rsidR="00461288">
        <w:t xml:space="preserve"> and </w:t>
      </w:r>
      <w:r w:rsidR="00AC7D37">
        <w:t xml:space="preserve">the start of the pre-production </w:t>
      </w:r>
      <w:r w:rsidR="00461288">
        <w:t>serie</w:t>
      </w:r>
      <w:r w:rsidR="00550F3B">
        <w:t>s</w:t>
      </w:r>
      <w:r w:rsidR="00461288">
        <w:t xml:space="preserve">, a </w:t>
      </w:r>
      <w:r>
        <w:t xml:space="preserve">cheaper </w:t>
      </w:r>
      <w:r w:rsidR="000B1687">
        <w:t xml:space="preserve">although less performance </w:t>
      </w:r>
      <w:r>
        <w:t>alternativ</w:t>
      </w:r>
      <w:r w:rsidR="00461288">
        <w:t>e will be followed. As</w:t>
      </w:r>
      <w:r>
        <w:t xml:space="preserve"> reported in sec.</w:t>
      </w:r>
      <w:r w:rsidR="00550F3B">
        <w:t xml:space="preserve"> </w:t>
      </w:r>
      <w:r w:rsidR="00AC7D37">
        <w:t>XXX</w:t>
      </w:r>
      <w:r w:rsidR="000B1687">
        <w:t xml:space="preserve">, </w:t>
      </w:r>
      <w:r w:rsidR="00550F3B">
        <w:t>a parallel</w:t>
      </w:r>
      <w:r w:rsidR="00461288">
        <w:t xml:space="preserve"> R&amp;D program </w:t>
      </w:r>
      <w:r w:rsidR="00885FFF">
        <w:t>has begun</w:t>
      </w:r>
      <w:r w:rsidR="000B1687">
        <w:t xml:space="preserve"> </w:t>
      </w:r>
      <w:r w:rsidR="00461288">
        <w:t>to study</w:t>
      </w:r>
      <w:r>
        <w:t xml:space="preserve"> the feasibility of using </w:t>
      </w:r>
      <w:proofErr w:type="spellStart"/>
      <w:proofErr w:type="gramStart"/>
      <w:r>
        <w:t>CsI</w:t>
      </w:r>
      <w:proofErr w:type="spellEnd"/>
      <w:r>
        <w:t>(</w:t>
      </w:r>
      <w:proofErr w:type="gramEnd"/>
      <w:r>
        <w:t xml:space="preserve">pure) crystals with </w:t>
      </w:r>
      <w:r w:rsidR="00461288">
        <w:t xml:space="preserve">large area </w:t>
      </w:r>
      <w:proofErr w:type="spellStart"/>
      <w:r w:rsidR="000B1687">
        <w:t>SiPM</w:t>
      </w:r>
      <w:proofErr w:type="spellEnd"/>
      <w:r>
        <w:t xml:space="preserve"> read</w:t>
      </w:r>
      <w:r w:rsidR="000B1687">
        <w:t>-</w:t>
      </w:r>
      <w:r>
        <w:t>out.</w:t>
      </w:r>
      <w:r w:rsidR="00461288">
        <w:t xml:space="preserve"> In this case, </w:t>
      </w:r>
      <w:r w:rsidR="000B1687">
        <w:t>a complete demonstration of timing and radiation hardness capability has to be delivered in a timed fashion.</w:t>
      </w:r>
    </w:p>
    <w:p w14:paraId="30E9064E" w14:textId="77777777" w:rsidR="0057428C" w:rsidDel="007B4224" w:rsidRDefault="0057428C" w:rsidP="0057428C">
      <w:pPr>
        <w:rPr>
          <w:ins w:id="2" w:author="Ron Ray" w:date="2012-03-15T20:26:00Z"/>
        </w:rPr>
      </w:pPr>
    </w:p>
    <w:p w14:paraId="76A3B909" w14:textId="16E1BBFF" w:rsidR="0057428C" w:rsidRDefault="005D73E8" w:rsidP="0057428C">
      <w:r>
        <w:t xml:space="preserve">There are radiation hardness problems mainly concerning the photo-sensors. Neutrons incident on the APDs or </w:t>
      </w:r>
      <w:proofErr w:type="spellStart"/>
      <w:r>
        <w:t>SiPM</w:t>
      </w:r>
      <w:r w:rsidR="000B1687">
        <w:t>s</w:t>
      </w:r>
      <w:proofErr w:type="spellEnd"/>
      <w:r>
        <w:t xml:space="preserve"> could increase the dark current and deteriorate the calorimeter’s performance. The usage of the disk geometry greatly reduced this problem with respect to the vane geometry. Indeed, the main neutron flux estimated by the simulation in the</w:t>
      </w:r>
      <w:r w:rsidR="000B1687">
        <w:t xml:space="preserve"> </w:t>
      </w:r>
      <w:r>
        <w:t xml:space="preserve">disk </w:t>
      </w:r>
      <w:r w:rsidR="000B1687">
        <w:t>readout-</w:t>
      </w:r>
      <w:r w:rsidR="00F5091F">
        <w:t>area</w:t>
      </w:r>
      <w:r w:rsidR="000B1687">
        <w:t xml:space="preserve"> is of xx 10</w:t>
      </w:r>
      <w:r w:rsidR="00F5091F" w:rsidRPr="000B1687">
        <w:rPr>
          <w:vertAlign w:val="superscript"/>
        </w:rPr>
        <w:t>9</w:t>
      </w:r>
      <w:r w:rsidR="000B1687">
        <w:t xml:space="preserve"> n</w:t>
      </w:r>
      <w:r w:rsidR="00F5091F" w:rsidRPr="000B1687">
        <w:rPr>
          <w:vertAlign w:val="subscript"/>
        </w:rPr>
        <w:t>1MeVeq</w:t>
      </w:r>
      <w:r w:rsidR="00F5091F">
        <w:t>/</w:t>
      </w:r>
      <w:proofErr w:type="gramStart"/>
      <w:r w:rsidR="00F5091F">
        <w:t>cm</w:t>
      </w:r>
      <w:r w:rsidRPr="00F5091F">
        <w:rPr>
          <w:vertAlign w:val="superscript"/>
        </w:rPr>
        <w:t>2</w:t>
      </w:r>
      <w:r w:rsidR="00550F3B">
        <w:t xml:space="preserve"> ,</w:t>
      </w:r>
      <w:proofErr w:type="gramEnd"/>
      <w:r w:rsidR="00550F3B">
        <w:t xml:space="preserve"> a factor 3-4 better than in the vane case</w:t>
      </w:r>
      <w:r w:rsidR="00885FFF">
        <w:t>.</w:t>
      </w:r>
      <w:r w:rsidR="000B1687">
        <w:t xml:space="preserve"> This</w:t>
      </w:r>
      <w:r w:rsidR="00885FFF">
        <w:t xml:space="preserve"> neutron</w:t>
      </w:r>
      <w:r w:rsidR="000B1687">
        <w:t xml:space="preserve"> flux is still o</w:t>
      </w:r>
      <w:r>
        <w:t xml:space="preserve">n the safe side for the </w:t>
      </w:r>
      <w:r w:rsidR="00F5091F">
        <w:t>discussed readout options.</w:t>
      </w:r>
      <w:r w:rsidR="00550F3B">
        <w:t xml:space="preserve"> Moreover, the photo-sensors will be connected through </w:t>
      </w:r>
      <w:r w:rsidR="00550F3B" w:rsidRPr="00550F3B">
        <w:rPr>
          <w:i/>
        </w:rPr>
        <w:t>bridge-resistors</w:t>
      </w:r>
      <w:r w:rsidR="000B1687">
        <w:t xml:space="preserve"> to the</w:t>
      </w:r>
      <w:r w:rsidR="00550F3B">
        <w:t xml:space="preserve">ir external shielding so that, </w:t>
      </w:r>
      <w:r w:rsidR="00AC7D37">
        <w:t>usage of proper metall</w:t>
      </w:r>
      <w:r w:rsidR="00550F3B">
        <w:t xml:space="preserve">ic cooling fingers, attached </w:t>
      </w:r>
      <w:r w:rsidR="000B1687">
        <w:t xml:space="preserve">to the </w:t>
      </w:r>
      <w:r w:rsidR="00AC7D37">
        <w:t xml:space="preserve">main </w:t>
      </w:r>
      <w:r w:rsidR="000B1687">
        <w:t>cooling system can</w:t>
      </w:r>
      <w:r w:rsidR="00AC7D37">
        <w:t xml:space="preserve"> be used to cool them down (up to 0</w:t>
      </w:r>
      <w:r w:rsidR="00AC7D37">
        <w:sym w:font="Symbol" w:char="F0B0"/>
      </w:r>
      <w:r w:rsidR="00AC7D37">
        <w:t>C) and increase their radiation hardness.</w:t>
      </w:r>
      <w:r w:rsidR="000B1687">
        <w:t xml:space="preserve"> </w:t>
      </w:r>
      <w:r w:rsidR="00550F3B">
        <w:t xml:space="preserve">Moreover, </w:t>
      </w:r>
      <w:r w:rsidR="00F5091F">
        <w:t xml:space="preserve">in case of a large background dose, </w:t>
      </w:r>
      <w:r w:rsidR="000B1687">
        <w:t>the pileup in the main cluster could become very important depending upon the timing characteristics of the selected crystals. Pulse shape analysis</w:t>
      </w:r>
      <w:r w:rsidR="00550F3B">
        <w:t xml:space="preserve"> is the first mitigation</w:t>
      </w:r>
      <w:r w:rsidR="00AC7D37">
        <w:t xml:space="preserve"> us</w:t>
      </w:r>
      <w:r w:rsidR="00885FFF">
        <w:t>ed. If the situation becomes un-</w:t>
      </w:r>
      <w:r w:rsidR="000B1687">
        <w:t>tolerable, the most important mitigation will be to improve the neutron shielding inside the DS.</w:t>
      </w:r>
    </w:p>
    <w:p w14:paraId="5E4906BF" w14:textId="77777777" w:rsidR="0057428C" w:rsidRDefault="0057428C" w:rsidP="0057428C"/>
    <w:p w14:paraId="1C059E89" w14:textId="5D5B2349" w:rsidR="0057428C" w:rsidRDefault="00AC7D37" w:rsidP="0057428C">
      <w:r>
        <w:t>Finally, there is a serious risk of INFN not committing on the calorimeter construction by CD-2. Reasons are due to existence of many competing projects that can somehow reduc</w:t>
      </w:r>
      <w:r w:rsidR="00885FFF">
        <w:t>e the possibility of funding this</w:t>
      </w:r>
      <w:r>
        <w:t xml:space="preserve"> project. The n</w:t>
      </w:r>
      <w:r w:rsidR="00E62C37">
        <w:t>umber of INFN physicists participating to Mu2e</w:t>
      </w:r>
      <w:r w:rsidR="00885FFF">
        <w:t xml:space="preserve"> </w:t>
      </w:r>
      <w:r w:rsidR="00A4116C">
        <w:t>can</w:t>
      </w:r>
      <w:r>
        <w:t xml:space="preserve"> </w:t>
      </w:r>
      <w:r w:rsidR="00885FFF">
        <w:t xml:space="preserve">instead </w:t>
      </w:r>
      <w:r>
        <w:t xml:space="preserve">limit the </w:t>
      </w:r>
      <w:r w:rsidR="00885FFF">
        <w:t xml:space="preserve">quantity of </w:t>
      </w:r>
      <w:r>
        <w:t xml:space="preserve">funds that </w:t>
      </w:r>
      <w:r w:rsidR="00A4116C">
        <w:t xml:space="preserve">INFN is </w:t>
      </w:r>
      <w:r w:rsidR="00885FFF">
        <w:t>willing to commit. C</w:t>
      </w:r>
      <w:r>
        <w:t>alorimeter</w:t>
      </w:r>
      <w:r w:rsidR="00E62C37">
        <w:t>s</w:t>
      </w:r>
      <w:r w:rsidR="00885FFF">
        <w:t xml:space="preserve"> </w:t>
      </w:r>
      <w:r>
        <w:t>are</w:t>
      </w:r>
      <w:r w:rsidR="00E62C37">
        <w:t>,</w:t>
      </w:r>
      <w:r>
        <w:t xml:space="preserve"> by </w:t>
      </w:r>
      <w:r w:rsidR="00A4116C">
        <w:t xml:space="preserve">their nature, expensive devices thus challenging the standard Euro/FTE </w:t>
      </w:r>
      <w:r w:rsidR="00E62C37">
        <w:t>used in INFN</w:t>
      </w:r>
      <w:r w:rsidR="00A4116C">
        <w:t>.</w:t>
      </w:r>
      <w:r w:rsidR="00E62C37">
        <w:t xml:space="preserve"> From the practical point of view, some delay on the decision can be tolerated due to the existence of a parallel path of approval that is </w:t>
      </w:r>
      <w:r w:rsidR="00885FFF">
        <w:t xml:space="preserve">well </w:t>
      </w:r>
      <w:r w:rsidR="00E62C37">
        <w:lastRenderedPageBreak/>
        <w:t>unde</w:t>
      </w:r>
      <w:r w:rsidR="00550F3B">
        <w:t xml:space="preserve">rway. In the work case scenario, </w:t>
      </w:r>
      <w:r w:rsidR="00E62C37">
        <w:t>of INFN dropping</w:t>
      </w:r>
      <w:r w:rsidR="00885FFF">
        <w:t xml:space="preserve"> from the calorimeter construction</w:t>
      </w:r>
      <w:r w:rsidR="00E62C37">
        <w:t xml:space="preserve">, the mitigation will be to reduce </w:t>
      </w:r>
      <w:r w:rsidR="00550F3B">
        <w:t xml:space="preserve">the construction to 1 Disk only or fill a reduced area of the detector loosing a 35% relative acceptance. In this way, the risk will be minimized from the economical point of </w:t>
      </w:r>
      <w:proofErr w:type="gramStart"/>
      <w:r w:rsidR="00550F3B">
        <w:t>view  and</w:t>
      </w:r>
      <w:proofErr w:type="gramEnd"/>
      <w:r w:rsidR="00550F3B">
        <w:t xml:space="preserve"> will correspond to O(1 M$). </w:t>
      </w:r>
      <w:r w:rsidR="00A4116C" w:rsidRPr="00E62C37">
        <w:rPr>
          <w:b/>
          <w:color w:val="FF0000"/>
        </w:rPr>
        <w:t xml:space="preserve">                                                                       </w:t>
      </w:r>
    </w:p>
    <w:p w14:paraId="32284A4F" w14:textId="5AD2943D" w:rsidR="0057428C" w:rsidRPr="00885FFF" w:rsidRDefault="0057428C" w:rsidP="00885FFF">
      <w:r>
        <w:t xml:space="preserve">      </w:t>
      </w:r>
    </w:p>
    <w:p w14:paraId="5668689E" w14:textId="6B188BFC" w:rsidR="005D73E8" w:rsidRDefault="00885FFF" w:rsidP="005D73E8">
      <w:pPr>
        <w:pStyle w:val="Heading1"/>
        <w:numPr>
          <w:ilvl w:val="0"/>
          <w:numId w:val="0"/>
        </w:numPr>
      </w:pPr>
      <w:r>
        <w:t>1.11</w:t>
      </w:r>
      <w:r w:rsidR="005D73E8">
        <w:t xml:space="preserve"> Value management</w:t>
      </w:r>
    </w:p>
    <w:p w14:paraId="0B18F486" w14:textId="48EBD6E1" w:rsidR="005D73E8" w:rsidRDefault="005D73E8" w:rsidP="005D73E8">
      <w:pPr>
        <w:rPr>
          <w:rFonts w:ascii="TimesNewRomanPSMT" w:hAnsi="TimesNewRomanPSMT" w:cs="TimesNewRomanPSMT"/>
        </w:rPr>
      </w:pPr>
      <w:r>
        <w:t xml:space="preserve">Value management for the calorimeter will consist of </w:t>
      </w:r>
      <w:r>
        <w:rPr>
          <w:rFonts w:ascii="TimesNewRomanPSMT" w:hAnsi="TimesNewRomanPSMT" w:cs="TimesNewRomanPSMT"/>
        </w:rPr>
        <w:t xml:space="preserve">a careful examination and validation of detector requirements coupled with an alternative analysis of engineering and design choices with special attention to cost.  </w:t>
      </w:r>
    </w:p>
    <w:p w14:paraId="0C659CF0" w14:textId="77777777" w:rsidR="00550F3B" w:rsidRDefault="00550F3B" w:rsidP="005D73E8">
      <w:pPr>
        <w:rPr>
          <w:rFonts w:ascii="TimesNewRomanPSMT" w:hAnsi="TimesNewRomanPSMT" w:cs="TimesNewRomanPSMT"/>
        </w:rPr>
      </w:pPr>
    </w:p>
    <w:p w14:paraId="45BCF766" w14:textId="0E4F944A" w:rsidR="0057428C" w:rsidRPr="00873C73" w:rsidDel="009621D0" w:rsidRDefault="00BE6D89" w:rsidP="0057428C">
      <w:pPr>
        <w:rPr>
          <w:del w:id="3" w:author="Ron Ray" w:date="2012-03-15T20:27:00Z"/>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ab/>
      </w:r>
      <w:r w:rsidR="00550F3B">
        <w:rPr>
          <w:rFonts w:ascii="TimesNewRomanPSMT" w:hAnsi="TimesNewRomanPSMT" w:cs="TimesNewRomanPSMT"/>
        </w:rPr>
        <w:t xml:space="preserve">Independently from the final crystal choice, the option of using large area </w:t>
      </w:r>
      <w:proofErr w:type="spellStart"/>
      <w:r w:rsidR="00550F3B">
        <w:rPr>
          <w:rFonts w:ascii="TimesNewRomanPSMT" w:hAnsi="TimesNewRomanPSMT" w:cs="TimesNewRomanPSMT"/>
        </w:rPr>
        <w:t>SiPM</w:t>
      </w:r>
      <w:proofErr w:type="spellEnd"/>
      <w:r w:rsidR="00550F3B">
        <w:rPr>
          <w:rFonts w:ascii="TimesNewRomanPSMT" w:hAnsi="TimesNewRomanPSMT" w:cs="TimesNewRomanPSMT"/>
        </w:rPr>
        <w:t xml:space="preserve"> is becoming more attractive due to low light yield of the crystals under consideration and to the fact that, nowadays, most of the producers are pushing to </w:t>
      </w:r>
      <w:r w:rsidR="00873C73">
        <w:rPr>
          <w:rFonts w:ascii="TimesNewRomanPSMT" w:hAnsi="TimesNewRomanPSMT" w:cs="TimesNewRomanPSMT"/>
        </w:rPr>
        <w:t xml:space="preserve">have blue or UV extended devices working for application in other fields, </w:t>
      </w:r>
      <w:r w:rsidR="00DC1213">
        <w:rPr>
          <w:rFonts w:ascii="TimesNewRomanPSMT" w:hAnsi="TimesNewRomanPSMT" w:cs="TimesNewRomanPSMT"/>
        </w:rPr>
        <w:t xml:space="preserve">such </w:t>
      </w:r>
      <w:bookmarkStart w:id="4" w:name="_GoBack"/>
      <w:bookmarkEnd w:id="4"/>
      <w:r w:rsidR="00873C73">
        <w:rPr>
          <w:rFonts w:ascii="TimesNewRomanPSMT" w:hAnsi="TimesNewRomanPSMT" w:cs="TimesNewRomanPSMT"/>
        </w:rPr>
        <w:t xml:space="preserve">as </w:t>
      </w:r>
      <w:proofErr w:type="spellStart"/>
      <w:r w:rsidR="00873C73">
        <w:rPr>
          <w:rFonts w:ascii="TimesNewRomanPSMT" w:hAnsi="TimesNewRomanPSMT" w:cs="TimesNewRomanPSMT"/>
        </w:rPr>
        <w:t>astro</w:t>
      </w:r>
      <w:proofErr w:type="spellEnd"/>
      <w:r w:rsidR="00873C73">
        <w:rPr>
          <w:rFonts w:ascii="TimesNewRomanPSMT" w:hAnsi="TimesNewRomanPSMT" w:cs="TimesNewRomanPSMT"/>
        </w:rPr>
        <w:t xml:space="preserve">-particle. First results obtained with the </w:t>
      </w:r>
      <w:proofErr w:type="spellStart"/>
      <w:proofErr w:type="gramStart"/>
      <w:r w:rsidR="00873C73">
        <w:rPr>
          <w:rFonts w:ascii="TimesNewRomanPSMT" w:hAnsi="TimesNewRomanPSMT" w:cs="TimesNewRomanPSMT"/>
        </w:rPr>
        <w:t>CsI</w:t>
      </w:r>
      <w:proofErr w:type="spellEnd"/>
      <w:r w:rsidR="00873C73">
        <w:rPr>
          <w:rFonts w:ascii="TimesNewRomanPSMT" w:hAnsi="TimesNewRomanPSMT" w:cs="TimesNewRomanPSMT"/>
        </w:rPr>
        <w:t>(</w:t>
      </w:r>
      <w:proofErr w:type="gramEnd"/>
      <w:r w:rsidR="00873C73">
        <w:rPr>
          <w:rFonts w:ascii="TimesNewRomanPSMT" w:hAnsi="TimesNewRomanPSMT" w:cs="TimesNewRomanPSMT"/>
        </w:rPr>
        <w:t xml:space="preserve">pure) crystal, where </w:t>
      </w:r>
      <w:proofErr w:type="spellStart"/>
      <w:r w:rsidR="00873C73">
        <w:rPr>
          <w:rFonts w:ascii="TimesNewRomanPSMT" w:hAnsi="TimesNewRomanPSMT" w:cs="TimesNewRomanPSMT"/>
        </w:rPr>
        <w:t>SiPM</w:t>
      </w:r>
      <w:proofErr w:type="spellEnd"/>
      <w:r w:rsidR="00873C73">
        <w:rPr>
          <w:rFonts w:ascii="TimesNewRomanPSMT" w:hAnsi="TimesNewRomanPSMT" w:cs="TimesNewRomanPSMT"/>
        </w:rPr>
        <w:t xml:space="preserve"> matching the emission spectra were already available, are really encouraging.  As shown in </w:t>
      </w:r>
      <w:proofErr w:type="spellStart"/>
      <w:r w:rsidR="00873C73">
        <w:rPr>
          <w:rFonts w:ascii="TimesNewRomanPSMT" w:hAnsi="TimesNewRomanPSMT" w:cs="TimesNewRomanPSMT"/>
        </w:rPr>
        <w:t>sec.xx</w:t>
      </w:r>
      <w:proofErr w:type="spellEnd"/>
      <w:r w:rsidR="00873C73">
        <w:rPr>
          <w:rFonts w:ascii="TimesNewRomanPSMT" w:hAnsi="TimesNewRomanPSMT" w:cs="TimesNewRomanPSMT"/>
        </w:rPr>
        <w:t xml:space="preserve">, </w:t>
      </w:r>
      <w:r w:rsidR="00873C73">
        <w:t>t</w:t>
      </w:r>
      <w:r w:rsidR="0057428C">
        <w:t xml:space="preserve">he inherent gain and lower noise of </w:t>
      </w:r>
      <w:proofErr w:type="spellStart"/>
      <w:r w:rsidR="0057428C">
        <w:t>SiPMs</w:t>
      </w:r>
      <w:proofErr w:type="spellEnd"/>
      <w:r w:rsidR="0057428C">
        <w:t xml:space="preserve"> might allow for a simpler desi</w:t>
      </w:r>
      <w:r w:rsidR="00873C73">
        <w:t xml:space="preserve">gn of the front end electronics, reducing the HV needs and simplify the amplifier design. The basic layout of the FEE chain will be kept unchanged but there will be: </w:t>
      </w:r>
      <w:proofErr w:type="spellStart"/>
      <w:r w:rsidR="00873C73">
        <w:t>i</w:t>
      </w:r>
      <w:proofErr w:type="spellEnd"/>
      <w:r w:rsidR="00873C73">
        <w:t xml:space="preserve">) no need to have a DC-DC converter working in B-Field and ii) the amplifier gain request should be dropped considerably. Moreover, another cost effective possibility is that of selecting a </w:t>
      </w:r>
      <w:proofErr w:type="spellStart"/>
      <w:r w:rsidR="00873C73">
        <w:t>SiPM</w:t>
      </w:r>
      <w:proofErr w:type="spellEnd"/>
      <w:r w:rsidR="00873C73">
        <w:t xml:space="preserve"> in a firm smaller than Hamamatsu</w:t>
      </w:r>
      <w:proofErr w:type="gramStart"/>
      <w:r w:rsidR="00873C73">
        <w:t>, ..</w:t>
      </w:r>
      <w:proofErr w:type="gramEnd"/>
      <w:r w:rsidR="00873C73">
        <w:t xml:space="preserve"> </w:t>
      </w:r>
      <w:proofErr w:type="gramStart"/>
      <w:r w:rsidR="00873C73">
        <w:t>and</w:t>
      </w:r>
      <w:proofErr w:type="gramEnd"/>
      <w:r w:rsidR="00873C73">
        <w:t xml:space="preserve"> reduce the per unit cost considerably.</w:t>
      </w:r>
    </w:p>
    <w:p w14:paraId="7D6BDF64" w14:textId="77777777" w:rsidR="0057428C" w:rsidRDefault="0057428C" w:rsidP="0057428C"/>
    <w:p w14:paraId="17D7DD7C" w14:textId="63D7543F" w:rsidR="00966E0B" w:rsidRPr="00966E0B" w:rsidRDefault="00966E0B" w:rsidP="00966E0B"/>
    <w:sectPr w:rsidR="00966E0B" w:rsidRPr="00966E0B" w:rsidSect="0078360E">
      <w:headerReference w:type="even" r:id="rId8"/>
      <w:headerReference w:type="default" r:id="rId9"/>
      <w:footerReference w:type="even" r:id="rId10"/>
      <w:footerReference w:type="default" r:id="rId11"/>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ACE56" w14:textId="77777777" w:rsidR="00550F3B" w:rsidRDefault="00550F3B" w:rsidP="0078360E">
      <w:pPr>
        <w:spacing w:line="240" w:lineRule="auto"/>
      </w:pPr>
      <w:r>
        <w:separator/>
      </w:r>
    </w:p>
  </w:endnote>
  <w:endnote w:type="continuationSeparator" w:id="0">
    <w:p w14:paraId="56C90307" w14:textId="77777777" w:rsidR="00550F3B" w:rsidRDefault="00550F3B"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550F3B" w:rsidRDefault="00550F3B" w:rsidP="0078360E">
    <w:pPr>
      <w:pStyle w:val="Footer"/>
      <w:jc w:val="right"/>
    </w:pPr>
    <w:r>
      <w:t>Fermi National Accelerator laboratory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550F3B" w:rsidRDefault="00550F3B">
    <w:pPr>
      <w:pStyle w:val="Footer"/>
    </w:pPr>
    <w:r>
      <w:t>Mu2e Technical Design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7DCFF" w14:textId="77777777" w:rsidR="00550F3B" w:rsidRDefault="00550F3B" w:rsidP="0078360E">
      <w:pPr>
        <w:spacing w:line="240" w:lineRule="auto"/>
      </w:pPr>
      <w:r>
        <w:separator/>
      </w:r>
    </w:p>
  </w:footnote>
  <w:footnote w:type="continuationSeparator" w:id="0">
    <w:p w14:paraId="5ABF7031" w14:textId="77777777" w:rsidR="00550F3B" w:rsidRDefault="00550F3B" w:rsidP="007836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550F3B" w:rsidRDefault="00550F3B"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DC1213">
      <w:rPr>
        <w:rStyle w:val="PageNumber"/>
        <w:noProof/>
      </w:rPr>
      <w:t>2</w:t>
    </w:r>
    <w:r>
      <w:rPr>
        <w:rStyle w:val="PageNumber"/>
      </w:rPr>
      <w:fldChar w:fldCharType="end"/>
    </w:r>
  </w:p>
  <w:p w14:paraId="4751E760" w14:textId="612CA9EE" w:rsidR="00550F3B" w:rsidRDefault="00550F3B"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550F3B" w:rsidRDefault="00550F3B"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840389" w14:textId="5865A912" w:rsidR="00550F3B" w:rsidRDefault="00550F3B" w:rsidP="0078360E">
    <w:pPr>
      <w:pStyle w:val="Header"/>
      <w:pBdr>
        <w:bottom w:val="single" w:sz="4" w:space="1" w:color="000000"/>
      </w:pBdr>
    </w:pPr>
    <w:r>
      <w:t>Chapter 1: Calorimeter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11F97"/>
    <w:rsid w:val="000655DB"/>
    <w:rsid w:val="00097719"/>
    <w:rsid w:val="000B1687"/>
    <w:rsid w:val="000C05DB"/>
    <w:rsid w:val="000C4325"/>
    <w:rsid w:val="000F1460"/>
    <w:rsid w:val="000F47E7"/>
    <w:rsid w:val="001236F7"/>
    <w:rsid w:val="00123A8E"/>
    <w:rsid w:val="0016575C"/>
    <w:rsid w:val="001920F6"/>
    <w:rsid w:val="001B2B23"/>
    <w:rsid w:val="001F0F77"/>
    <w:rsid w:val="00221956"/>
    <w:rsid w:val="00230B55"/>
    <w:rsid w:val="00232ED4"/>
    <w:rsid w:val="0026267A"/>
    <w:rsid w:val="002674B6"/>
    <w:rsid w:val="00292614"/>
    <w:rsid w:val="002A67F0"/>
    <w:rsid w:val="00310FD2"/>
    <w:rsid w:val="00361588"/>
    <w:rsid w:val="003630D2"/>
    <w:rsid w:val="003812D8"/>
    <w:rsid w:val="003C0300"/>
    <w:rsid w:val="003C37B4"/>
    <w:rsid w:val="00400853"/>
    <w:rsid w:val="0043071B"/>
    <w:rsid w:val="00461288"/>
    <w:rsid w:val="004C76DB"/>
    <w:rsid w:val="00535113"/>
    <w:rsid w:val="00550F3B"/>
    <w:rsid w:val="00553110"/>
    <w:rsid w:val="0057428C"/>
    <w:rsid w:val="00596A11"/>
    <w:rsid w:val="005B607E"/>
    <w:rsid w:val="005C7CCB"/>
    <w:rsid w:val="005D1CAB"/>
    <w:rsid w:val="005D73E8"/>
    <w:rsid w:val="00661B56"/>
    <w:rsid w:val="00693882"/>
    <w:rsid w:val="006A35A6"/>
    <w:rsid w:val="0071075F"/>
    <w:rsid w:val="007708C4"/>
    <w:rsid w:val="0078360E"/>
    <w:rsid w:val="007E04CD"/>
    <w:rsid w:val="008042D6"/>
    <w:rsid w:val="0082204F"/>
    <w:rsid w:val="0083041D"/>
    <w:rsid w:val="00873C73"/>
    <w:rsid w:val="00885FFF"/>
    <w:rsid w:val="00892871"/>
    <w:rsid w:val="0091725E"/>
    <w:rsid w:val="009234F9"/>
    <w:rsid w:val="00964C3E"/>
    <w:rsid w:val="00966E0B"/>
    <w:rsid w:val="009C158C"/>
    <w:rsid w:val="009E2D43"/>
    <w:rsid w:val="00A4116C"/>
    <w:rsid w:val="00A8202F"/>
    <w:rsid w:val="00A90783"/>
    <w:rsid w:val="00AC7D37"/>
    <w:rsid w:val="00AD26C4"/>
    <w:rsid w:val="00B1509A"/>
    <w:rsid w:val="00B16A6C"/>
    <w:rsid w:val="00B34F63"/>
    <w:rsid w:val="00B405FF"/>
    <w:rsid w:val="00B40BA1"/>
    <w:rsid w:val="00B65E13"/>
    <w:rsid w:val="00B8702C"/>
    <w:rsid w:val="00BE6D89"/>
    <w:rsid w:val="00BF73CD"/>
    <w:rsid w:val="00C23E8B"/>
    <w:rsid w:val="00C70447"/>
    <w:rsid w:val="00CA0C18"/>
    <w:rsid w:val="00CF7E99"/>
    <w:rsid w:val="00D31D1E"/>
    <w:rsid w:val="00D65F7B"/>
    <w:rsid w:val="00DB4066"/>
    <w:rsid w:val="00DC1213"/>
    <w:rsid w:val="00DE56AF"/>
    <w:rsid w:val="00DF21CD"/>
    <w:rsid w:val="00E13AC9"/>
    <w:rsid w:val="00E1436E"/>
    <w:rsid w:val="00E62C37"/>
    <w:rsid w:val="00EA3168"/>
    <w:rsid w:val="00EB25A9"/>
    <w:rsid w:val="00ED249F"/>
    <w:rsid w:val="00EF0482"/>
    <w:rsid w:val="00F12C14"/>
    <w:rsid w:val="00F5091F"/>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6A35A6"/>
    <w:rPr>
      <w:rFonts w:ascii="Times New Roman" w:hAnsi="Times New Roman"/>
      <w:b/>
      <w:kern w:val="32"/>
      <w:sz w:val="36"/>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6A35A6"/>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miscetti</cp:lastModifiedBy>
  <cp:revision>10</cp:revision>
  <dcterms:created xsi:type="dcterms:W3CDTF">2014-02-08T16:26:00Z</dcterms:created>
  <dcterms:modified xsi:type="dcterms:W3CDTF">2014-02-11T09:12:00Z</dcterms:modified>
</cp:coreProperties>
</file>