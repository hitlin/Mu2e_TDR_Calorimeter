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44A63" w14:textId="77777777" w:rsidR="00880B54" w:rsidRDefault="00880B54" w:rsidP="00880B54">
      <w:pPr>
        <w:pStyle w:val="Heading1"/>
        <w:numPr>
          <w:ilvl w:val="0"/>
          <w:numId w:val="0"/>
        </w:numPr>
      </w:pPr>
      <w:bookmarkStart w:id="0" w:name="_GoBack"/>
      <w:bookmarkEnd w:id="0"/>
      <w:r>
        <w:t>1.11 Quality assurance</w:t>
      </w:r>
    </w:p>
    <w:p w14:paraId="61C698E2" w14:textId="77777777" w:rsidR="00880B54" w:rsidRDefault="00880B54" w:rsidP="00660B79">
      <w:pPr>
        <w:sectPr w:rsidR="00880B54" w:rsidSect="0078360E">
          <w:headerReference w:type="even" r:id="rId7"/>
          <w:headerReference w:type="default" r:id="rId8"/>
          <w:footerReference w:type="even" r:id="rId9"/>
          <w:footerReference w:type="default" r:id="rId10"/>
          <w:pgSz w:w="12240" w:h="15840"/>
          <w:pgMar w:top="1440" w:right="1800" w:bottom="1440" w:left="1800" w:header="720" w:footer="720" w:gutter="0"/>
          <w:pgNumType w:chapStyle="1"/>
          <w:cols w:space="720"/>
        </w:sect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laborum</w:t>
      </w:r>
      <w:proofErr w:type="spellEnd"/>
    </w:p>
    <w:p w14:paraId="17D7DD7C" w14:textId="120EE8AF" w:rsidR="00966E0B" w:rsidRPr="00966E0B" w:rsidRDefault="00966E0B" w:rsidP="00966E0B"/>
    <w:sectPr w:rsidR="00966E0B" w:rsidRPr="00966E0B" w:rsidSect="0078360E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pgNumType w:chapStyle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22CF85" w14:textId="77777777" w:rsidR="00FB61E2" w:rsidRDefault="00FB61E2" w:rsidP="0078360E">
      <w:pPr>
        <w:spacing w:line="240" w:lineRule="auto"/>
      </w:pPr>
      <w:r>
        <w:separator/>
      </w:r>
    </w:p>
  </w:endnote>
  <w:endnote w:type="continuationSeparator" w:id="0">
    <w:p w14:paraId="2BE412EB" w14:textId="77777777" w:rsidR="00FB61E2" w:rsidRDefault="00FB61E2" w:rsidP="007836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40F439" w14:textId="77777777" w:rsidR="00880B54" w:rsidRDefault="00880B54" w:rsidP="0078360E">
    <w:pPr>
      <w:pStyle w:val="Footer"/>
      <w:jc w:val="right"/>
    </w:pPr>
    <w:r>
      <w:t>Fermi National Accelerator laboratory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6185DC" w14:textId="77777777" w:rsidR="00880B54" w:rsidRDefault="00880B54">
    <w:pPr>
      <w:pStyle w:val="Footer"/>
    </w:pPr>
    <w:r>
      <w:t>Mu2e Technical Design Report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28AA95" w14:textId="156F246E" w:rsidR="00221956" w:rsidRDefault="00221956" w:rsidP="0078360E">
    <w:pPr>
      <w:pStyle w:val="Footer"/>
      <w:jc w:val="right"/>
    </w:pPr>
    <w:r>
      <w:t>Fermi National Accelerator laboratory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F456C" w14:textId="37393CF7" w:rsidR="00221956" w:rsidRDefault="00221956">
    <w:pPr>
      <w:pStyle w:val="Footer"/>
    </w:pPr>
    <w:r>
      <w:t>Mu2e Technical Design Report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97AEC9" w14:textId="77777777" w:rsidR="00FB61E2" w:rsidRDefault="00FB61E2" w:rsidP="0078360E">
      <w:pPr>
        <w:spacing w:line="240" w:lineRule="auto"/>
      </w:pPr>
      <w:r>
        <w:separator/>
      </w:r>
    </w:p>
  </w:footnote>
  <w:footnote w:type="continuationSeparator" w:id="0">
    <w:p w14:paraId="723DD084" w14:textId="77777777" w:rsidR="00FB61E2" w:rsidRDefault="00FB61E2" w:rsidP="007836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E40140" w14:textId="77777777" w:rsidR="00880B54" w:rsidRDefault="00880B54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3810C459" w14:textId="77777777" w:rsidR="00880B54" w:rsidRDefault="00880B54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949225" w14:textId="77777777" w:rsidR="00880B54" w:rsidRDefault="00880B54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3B77FC4" w14:textId="77777777" w:rsidR="00880B54" w:rsidRDefault="00880B54" w:rsidP="0078360E">
    <w:pPr>
      <w:pStyle w:val="Header"/>
      <w:pBdr>
        <w:bottom w:val="single" w:sz="4" w:space="1" w:color="000000"/>
      </w:pBdr>
    </w:pPr>
    <w:r>
      <w:t>Chapter 1: Calorimeter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4B50EA" w14:textId="77777777" w:rsidR="00221956" w:rsidRDefault="00221956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0B54">
      <w:rPr>
        <w:rStyle w:val="PageNumber"/>
        <w:noProof/>
      </w:rPr>
      <w:t>1-2</w:t>
    </w:r>
    <w:r>
      <w:rPr>
        <w:rStyle w:val="PageNumber"/>
      </w:rPr>
      <w:fldChar w:fldCharType="end"/>
    </w:r>
  </w:p>
  <w:p w14:paraId="4751E760" w14:textId="612CA9EE" w:rsidR="00221956" w:rsidRDefault="00221956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6BD4C9" w14:textId="77777777" w:rsidR="00221956" w:rsidRDefault="00221956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B50A8">
      <w:rPr>
        <w:rStyle w:val="PageNumber"/>
        <w:noProof/>
      </w:rPr>
      <w:t>1</w:t>
    </w:r>
    <w:r>
      <w:rPr>
        <w:rStyle w:val="PageNumber"/>
      </w:rPr>
      <w:fldChar w:fldCharType="end"/>
    </w:r>
  </w:p>
  <w:p w14:paraId="4C840389" w14:textId="5865A912" w:rsidR="00221956" w:rsidRDefault="001B2B23" w:rsidP="0078360E">
    <w:pPr>
      <w:pStyle w:val="Header"/>
      <w:pBdr>
        <w:bottom w:val="single" w:sz="4" w:space="1" w:color="000000"/>
      </w:pBdr>
    </w:pPr>
    <w:r>
      <w:t xml:space="preserve">Chapter 1: </w:t>
    </w:r>
    <w:r w:rsidR="00966E0B">
      <w:t>Calorimeter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F5BFA"/>
    <w:multiLevelType w:val="multilevel"/>
    <w:tmpl w:val="CF600A3E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37A0B06"/>
    <w:multiLevelType w:val="hybridMultilevel"/>
    <w:tmpl w:val="E346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4521D"/>
    <w:multiLevelType w:val="multilevel"/>
    <w:tmpl w:val="B418A77A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>
    <w:nsid w:val="0B9C0D06"/>
    <w:multiLevelType w:val="multilevel"/>
    <w:tmpl w:val="A4C231F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D2914A8"/>
    <w:multiLevelType w:val="multilevel"/>
    <w:tmpl w:val="E56295B6"/>
    <w:lvl w:ilvl="0">
      <w:start w:val="1"/>
      <w:numFmt w:val="bullet"/>
      <w:lvlText w:val="o"/>
      <w:lvlJc w:val="left"/>
      <w:pPr>
        <w:ind w:left="6120" w:hanging="39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D15D48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17659EF"/>
    <w:multiLevelType w:val="hybridMultilevel"/>
    <w:tmpl w:val="CB6CA59E"/>
    <w:lvl w:ilvl="0" w:tplc="1E20036A">
      <w:start w:val="1"/>
      <w:numFmt w:val="bullet"/>
      <w:lvlText w:val="o"/>
      <w:lvlJc w:val="left"/>
      <w:pPr>
        <w:ind w:left="3600" w:hanging="288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A226B8"/>
    <w:multiLevelType w:val="multilevel"/>
    <w:tmpl w:val="0B783C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4076A5F"/>
    <w:multiLevelType w:val="hybridMultilevel"/>
    <w:tmpl w:val="3214A93E"/>
    <w:lvl w:ilvl="0" w:tplc="9CE44E14">
      <w:start w:val="1"/>
      <w:numFmt w:val="bullet"/>
      <w:lvlText w:val="o"/>
      <w:lvlJc w:val="left"/>
      <w:pPr>
        <w:ind w:left="3600" w:hanging="21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22E85"/>
    <w:multiLevelType w:val="multilevel"/>
    <w:tmpl w:val="B418A77A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">
    <w:nsid w:val="3C280BE3"/>
    <w:multiLevelType w:val="multilevel"/>
    <w:tmpl w:val="20189342"/>
    <w:lvl w:ilvl="0">
      <w:start w:val="1"/>
      <w:numFmt w:val="decimal"/>
      <w:lvlText w:val="%1.0"/>
      <w:lvlJc w:val="left"/>
      <w:pPr>
        <w:tabs>
          <w:tab w:val="num" w:pos="1440"/>
        </w:tabs>
        <w:ind w:left="720" w:firstLine="0"/>
      </w:pPr>
      <w:rPr>
        <w:rFonts w:ascii="Times New Roman Bold" w:hAnsi="Times New Roman Bold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1440"/>
        </w:tabs>
        <w:ind w:left="72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1">
    <w:nsid w:val="3CD2100E"/>
    <w:multiLevelType w:val="multilevel"/>
    <w:tmpl w:val="3214A93E"/>
    <w:lvl w:ilvl="0">
      <w:start w:val="1"/>
      <w:numFmt w:val="bullet"/>
      <w:lvlText w:val="o"/>
      <w:lvlJc w:val="left"/>
      <w:pPr>
        <w:ind w:left="3600" w:hanging="21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4C0627"/>
    <w:multiLevelType w:val="multilevel"/>
    <w:tmpl w:val="4DC4D7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4DCC42C9"/>
    <w:multiLevelType w:val="multilevel"/>
    <w:tmpl w:val="19F2CE0E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>
    <w:nsid w:val="50790A48"/>
    <w:multiLevelType w:val="hybridMultilevel"/>
    <w:tmpl w:val="0CC43F8C"/>
    <w:lvl w:ilvl="0" w:tplc="57329BD6">
      <w:start w:val="1"/>
      <w:numFmt w:val="decimal"/>
      <w:pStyle w:val="Reference"/>
      <w:lvlText w:val="[%1]"/>
      <w:lvlJc w:val="left"/>
      <w:pPr>
        <w:ind w:left="504" w:hanging="360"/>
      </w:pPr>
      <w:rPr>
        <w:rFonts w:ascii="Times New Roman" w:hAnsi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671E82"/>
    <w:multiLevelType w:val="multilevel"/>
    <w:tmpl w:val="F880CEFE"/>
    <w:lvl w:ilvl="0">
      <w:start w:val="1"/>
      <w:numFmt w:val="bullet"/>
      <w:lvlText w:val="o"/>
      <w:lvlJc w:val="left"/>
      <w:pPr>
        <w:ind w:left="2520" w:hanging="21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554994"/>
    <w:multiLevelType w:val="hybridMultilevel"/>
    <w:tmpl w:val="F880CEFE"/>
    <w:lvl w:ilvl="0" w:tplc="5CEE9C56">
      <w:start w:val="1"/>
      <w:numFmt w:val="bullet"/>
      <w:lvlText w:val="o"/>
      <w:lvlJc w:val="left"/>
      <w:pPr>
        <w:ind w:left="2520" w:hanging="21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6E0B77"/>
    <w:multiLevelType w:val="multilevel"/>
    <w:tmpl w:val="E1C4AD6E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8">
    <w:nsid w:val="5E5D6733"/>
    <w:multiLevelType w:val="multilevel"/>
    <w:tmpl w:val="886AEEBC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5F9B0DCC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7ED4DB8"/>
    <w:multiLevelType w:val="multilevel"/>
    <w:tmpl w:val="AE184D5A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>
    <w:nsid w:val="69B51CF6"/>
    <w:multiLevelType w:val="multilevel"/>
    <w:tmpl w:val="CF600A3E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6C14103E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5C55F42"/>
    <w:multiLevelType w:val="hybridMultilevel"/>
    <w:tmpl w:val="4C2A4664"/>
    <w:lvl w:ilvl="0" w:tplc="C49ACDA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A0C024D"/>
    <w:multiLevelType w:val="hybridMultilevel"/>
    <w:tmpl w:val="9564C19E"/>
    <w:lvl w:ilvl="0" w:tplc="823A859E">
      <w:start w:val="1"/>
      <w:numFmt w:val="bullet"/>
      <w:pStyle w:val="ListParagraph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12"/>
  </w:num>
  <w:num w:numId="5">
    <w:abstractNumId w:val="18"/>
  </w:num>
  <w:num w:numId="6">
    <w:abstractNumId w:val="3"/>
  </w:num>
  <w:num w:numId="7">
    <w:abstractNumId w:val="23"/>
  </w:num>
  <w:num w:numId="8">
    <w:abstractNumId w:val="17"/>
  </w:num>
  <w:num w:numId="9">
    <w:abstractNumId w:val="2"/>
  </w:num>
  <w:num w:numId="10">
    <w:abstractNumId w:val="9"/>
  </w:num>
  <w:num w:numId="11">
    <w:abstractNumId w:val="20"/>
  </w:num>
  <w:num w:numId="12">
    <w:abstractNumId w:val="13"/>
  </w:num>
  <w:num w:numId="13">
    <w:abstractNumId w:val="14"/>
  </w:num>
  <w:num w:numId="14">
    <w:abstractNumId w:val="5"/>
  </w:num>
  <w:num w:numId="15">
    <w:abstractNumId w:val="16"/>
  </w:num>
  <w:num w:numId="16">
    <w:abstractNumId w:val="15"/>
  </w:num>
  <w:num w:numId="17">
    <w:abstractNumId w:val="8"/>
  </w:num>
  <w:num w:numId="18">
    <w:abstractNumId w:val="11"/>
  </w:num>
  <w:num w:numId="19">
    <w:abstractNumId w:val="6"/>
  </w:num>
  <w:num w:numId="20">
    <w:abstractNumId w:val="19"/>
  </w:num>
  <w:num w:numId="21">
    <w:abstractNumId w:val="24"/>
  </w:num>
  <w:num w:numId="22">
    <w:abstractNumId w:val="4"/>
  </w:num>
  <w:num w:numId="23">
    <w:abstractNumId w:val="22"/>
  </w:num>
  <w:num w:numId="24">
    <w:abstractNumId w:val="21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8C4"/>
    <w:rsid w:val="00011F97"/>
    <w:rsid w:val="000655DB"/>
    <w:rsid w:val="00097719"/>
    <w:rsid w:val="000C05DB"/>
    <w:rsid w:val="000C4325"/>
    <w:rsid w:val="000F1460"/>
    <w:rsid w:val="000F47E7"/>
    <w:rsid w:val="001236F7"/>
    <w:rsid w:val="00123A8E"/>
    <w:rsid w:val="0016575C"/>
    <w:rsid w:val="001920F6"/>
    <w:rsid w:val="001B2B23"/>
    <w:rsid w:val="001F0F77"/>
    <w:rsid w:val="00221956"/>
    <w:rsid w:val="00230B55"/>
    <w:rsid w:val="00232ED4"/>
    <w:rsid w:val="0026267A"/>
    <w:rsid w:val="002674B6"/>
    <w:rsid w:val="00292614"/>
    <w:rsid w:val="002A67F0"/>
    <w:rsid w:val="00310FD2"/>
    <w:rsid w:val="00361588"/>
    <w:rsid w:val="003630D2"/>
    <w:rsid w:val="003812D8"/>
    <w:rsid w:val="003C0300"/>
    <w:rsid w:val="003C37B4"/>
    <w:rsid w:val="00400853"/>
    <w:rsid w:val="0043071B"/>
    <w:rsid w:val="004B50A8"/>
    <w:rsid w:val="004C76DB"/>
    <w:rsid w:val="00535113"/>
    <w:rsid w:val="00596A11"/>
    <w:rsid w:val="005B607E"/>
    <w:rsid w:val="005C7CCB"/>
    <w:rsid w:val="005D1CAB"/>
    <w:rsid w:val="00661B56"/>
    <w:rsid w:val="00693882"/>
    <w:rsid w:val="0071075F"/>
    <w:rsid w:val="007708C4"/>
    <w:rsid w:val="0078360E"/>
    <w:rsid w:val="007E04CD"/>
    <w:rsid w:val="008042D6"/>
    <w:rsid w:val="0082204F"/>
    <w:rsid w:val="0083041D"/>
    <w:rsid w:val="00880B54"/>
    <w:rsid w:val="00892871"/>
    <w:rsid w:val="0091725E"/>
    <w:rsid w:val="009234F9"/>
    <w:rsid w:val="00964C3E"/>
    <w:rsid w:val="00966E0B"/>
    <w:rsid w:val="009C158C"/>
    <w:rsid w:val="009E2D43"/>
    <w:rsid w:val="00A8202F"/>
    <w:rsid w:val="00A90783"/>
    <w:rsid w:val="00B1509A"/>
    <w:rsid w:val="00B16A6C"/>
    <w:rsid w:val="00B34F63"/>
    <w:rsid w:val="00B405FF"/>
    <w:rsid w:val="00B40BA1"/>
    <w:rsid w:val="00B65E13"/>
    <w:rsid w:val="00B8702C"/>
    <w:rsid w:val="00C23E8B"/>
    <w:rsid w:val="00C70447"/>
    <w:rsid w:val="00CA0C18"/>
    <w:rsid w:val="00CC484E"/>
    <w:rsid w:val="00CF7E99"/>
    <w:rsid w:val="00D31D1E"/>
    <w:rsid w:val="00D65F7B"/>
    <w:rsid w:val="00DB4066"/>
    <w:rsid w:val="00DE56AF"/>
    <w:rsid w:val="00DF21CD"/>
    <w:rsid w:val="00E13AC9"/>
    <w:rsid w:val="00E1436E"/>
    <w:rsid w:val="00EA3168"/>
    <w:rsid w:val="00EB25A9"/>
    <w:rsid w:val="00ED249F"/>
    <w:rsid w:val="00EF0482"/>
    <w:rsid w:val="00F12C14"/>
    <w:rsid w:val="00F63EB0"/>
    <w:rsid w:val="00FB61E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F669871"/>
  <w15:docId w15:val="{2EA21E78-756A-46AA-B1C4-4FD2A446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71B"/>
    <w:pPr>
      <w:spacing w:line="320" w:lineRule="exact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B8702C"/>
    <w:pPr>
      <w:keepNext/>
      <w:numPr>
        <w:numId w:val="11"/>
      </w:numPr>
      <w:spacing w:before="240" w:after="240"/>
      <w:outlineLvl w:val="0"/>
    </w:pPr>
    <w:rPr>
      <w:b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CF7E99"/>
    <w:pPr>
      <w:keepNext/>
      <w:numPr>
        <w:ilvl w:val="1"/>
        <w:numId w:val="11"/>
      </w:numPr>
      <w:spacing w:before="240" w:after="120" w:line="240" w:lineRule="auto"/>
      <w:outlineLvl w:val="1"/>
    </w:pPr>
    <w:rPr>
      <w:b/>
      <w:sz w:val="32"/>
      <w:szCs w:val="28"/>
    </w:rPr>
  </w:style>
  <w:style w:type="paragraph" w:styleId="Heading3">
    <w:name w:val="heading 3"/>
    <w:basedOn w:val="Normal"/>
    <w:next w:val="Normal"/>
    <w:qFormat/>
    <w:rsid w:val="00B8702C"/>
    <w:pPr>
      <w:keepNext/>
      <w:numPr>
        <w:ilvl w:val="2"/>
        <w:numId w:val="11"/>
      </w:numPr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C0300"/>
    <w:pPr>
      <w:keepNext/>
      <w:keepLines/>
      <w:spacing w:before="200"/>
      <w:contextualSpacing/>
      <w:outlineLvl w:val="3"/>
    </w:pPr>
    <w:rPr>
      <w:rFonts w:eastAsiaTheme="majorEastAsia" w:cstheme="majorBidi"/>
      <w:b/>
      <w:bCs/>
      <w:i/>
      <w:i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708C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8C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8C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8C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8C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autoRedefine/>
    <w:qFormat/>
    <w:rsid w:val="001920F6"/>
    <w:pPr>
      <w:spacing w:before="240" w:after="60"/>
      <w:jc w:val="center"/>
      <w:outlineLvl w:val="0"/>
    </w:pPr>
    <w:rPr>
      <w:b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3C0300"/>
    <w:rPr>
      <w:rFonts w:ascii="Times New Roman" w:eastAsiaTheme="majorEastAsia" w:hAnsi="Times New Roman" w:cstheme="majorBidi"/>
      <w:b/>
      <w:bCs/>
      <w:i/>
      <w:iCs/>
      <w:color w:val="000000" w:themeColor="text1"/>
      <w:sz w:val="24"/>
    </w:rPr>
  </w:style>
  <w:style w:type="paragraph" w:styleId="ListParagraph">
    <w:name w:val="List Paragraph"/>
    <w:basedOn w:val="Normal"/>
    <w:next w:val="Normal"/>
    <w:uiPriority w:val="34"/>
    <w:qFormat/>
    <w:rsid w:val="001F0F77"/>
    <w:pPr>
      <w:numPr>
        <w:numId w:val="21"/>
      </w:numPr>
      <w:contextualSpacing/>
    </w:pPr>
    <w:rPr>
      <w:rFonts w:eastAsia="Cambria" w:cs="Times New Roman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8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8C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8C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8C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8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87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7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34F63"/>
    <w:pPr>
      <w:spacing w:after="200" w:line="240" w:lineRule="auto"/>
    </w:pPr>
    <w:rPr>
      <w:bCs/>
      <w:color w:val="000000" w:themeColor="text1"/>
      <w:sz w:val="22"/>
      <w:szCs w:val="18"/>
    </w:rPr>
  </w:style>
  <w:style w:type="paragraph" w:customStyle="1" w:styleId="Reference">
    <w:name w:val="Reference"/>
    <w:basedOn w:val="Normal"/>
    <w:next w:val="Normal"/>
    <w:qFormat/>
    <w:rsid w:val="00964C3E"/>
    <w:pPr>
      <w:numPr>
        <w:numId w:val="13"/>
      </w:numPr>
      <w:contextualSpacing/>
    </w:pPr>
    <w:rPr>
      <w:rFonts w:eastAsia="Cambria" w:cs="Times New Roman"/>
      <w:lang w:eastAsia="en-US"/>
    </w:rPr>
  </w:style>
  <w:style w:type="table" w:styleId="TableGrid">
    <w:name w:val="Table Grid"/>
    <w:basedOn w:val="TableNormal"/>
    <w:rsid w:val="000F1460"/>
    <w:rPr>
      <w:rFonts w:ascii="Cambria" w:eastAsia="Cambria" w:hAnsi="Cambria" w:cs="Times New Roman"/>
      <w:sz w:val="24"/>
      <w:szCs w:val="24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script">
    <w:name w:val="Subscript"/>
    <w:basedOn w:val="Normal"/>
    <w:next w:val="Normal"/>
    <w:qFormat/>
    <w:rsid w:val="009234F9"/>
    <w:rPr>
      <w:position w:val="-4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360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0E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8360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0E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78360E"/>
  </w:style>
  <w:style w:type="character" w:customStyle="1" w:styleId="Heading1Char">
    <w:name w:val="Heading 1 Char"/>
    <w:basedOn w:val="DefaultParagraphFont"/>
    <w:link w:val="Heading1"/>
    <w:rsid w:val="00CC484E"/>
    <w:rPr>
      <w:rFonts w:ascii="Times New Roman" w:hAnsi="Times New Roman"/>
      <w:b/>
      <w:kern w:val="32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Fermilab</Company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Ray</dc:creator>
  <cp:keywords/>
  <dc:description/>
  <cp:lastModifiedBy>Hitlin</cp:lastModifiedBy>
  <cp:revision>3</cp:revision>
  <dcterms:created xsi:type="dcterms:W3CDTF">2013-12-05T12:44:00Z</dcterms:created>
  <dcterms:modified xsi:type="dcterms:W3CDTF">2014-01-08T18:55:00Z</dcterms:modified>
</cp:coreProperties>
</file>