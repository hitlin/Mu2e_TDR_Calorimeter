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BD9A8" w14:textId="77777777" w:rsidR="00221956" w:rsidRDefault="00221956" w:rsidP="00221956">
      <w:pPr>
        <w:pStyle w:val="Heading2"/>
        <w:spacing w:after="60"/>
        <w:ind w:left="720" w:hanging="720"/>
        <w:jc w:val="left"/>
      </w:pPr>
      <w:r>
        <w:t>Requirements</w:t>
      </w:r>
    </w:p>
    <w:p w14:paraId="01297BE7" w14:textId="77777777" w:rsidR="00721120" w:rsidRDefault="00721120" w:rsidP="00721120"/>
    <w:p w14:paraId="7A94E11B" w14:textId="21EE68B8" w:rsidR="00301399" w:rsidRDefault="00301399" w:rsidP="00301399">
      <w:r>
        <w:t xml:space="preserve">The requirements for the calorimeter have been documented by the Mu2e </w:t>
      </w:r>
      <w:r w:rsidRPr="005E5D69">
        <w:t>collabo</w:t>
      </w:r>
      <w:r>
        <w:t xml:space="preserve">ration [X]. </w:t>
      </w:r>
      <w:r w:rsidRPr="005E5D69">
        <w:t>The primary</w:t>
      </w:r>
      <w:r>
        <w:t xml:space="preserve"> functions are to provide energy, position and timing information to confirm that events reconstructed by the tracker are well measured and are not the result of</w:t>
      </w:r>
      <w:r w:rsidR="003B1143">
        <w:t xml:space="preserve"> a spurious combination of hits. Moreover, the calorimeter should also</w:t>
      </w:r>
      <w:r>
        <w:t xml:space="preserve"> provide the experiment’s trigger. This leads to the following requirements:</w:t>
      </w:r>
    </w:p>
    <w:p w14:paraId="3C8CC9E9" w14:textId="77777777" w:rsidR="00301399" w:rsidRDefault="00301399" w:rsidP="00301399"/>
    <w:p w14:paraId="04526DCB" w14:textId="4B190301" w:rsidR="00301399" w:rsidRPr="005E5D69" w:rsidRDefault="00AF4DD0" w:rsidP="00301399">
      <w:pPr>
        <w:pStyle w:val="ListParagraph"/>
        <w:numPr>
          <w:ilvl w:val="0"/>
          <w:numId w:val="26"/>
        </w:numPr>
        <w:ind w:left="720"/>
      </w:pPr>
      <w:r>
        <w:t>An energy res</w:t>
      </w:r>
      <w:r w:rsidR="00DE06DC">
        <w:t>olution of O (</w:t>
      </w:r>
      <w:r w:rsidR="00DE06DC">
        <w:rPr>
          <w:color w:val="000000" w:themeColor="text1"/>
        </w:rPr>
        <w:t>4</w:t>
      </w:r>
      <w:r w:rsidR="00301399" w:rsidRPr="002C51D5">
        <w:rPr>
          <w:color w:val="000000" w:themeColor="text1"/>
        </w:rPr>
        <w:t>%</w:t>
      </w:r>
      <w:r w:rsidR="00DE06DC">
        <w:rPr>
          <w:color w:val="000000" w:themeColor="text1"/>
        </w:rPr>
        <w:t xml:space="preserve">) </w:t>
      </w:r>
      <w:r w:rsidR="00301399" w:rsidRPr="005E5D69">
        <w:t>at 100 MeV is desirable to confirm the much more precise energy measurement from the tracker.</w:t>
      </w:r>
    </w:p>
    <w:p w14:paraId="694AACFB" w14:textId="64DFDD45" w:rsidR="00301399" w:rsidRDefault="00301399" w:rsidP="00301399">
      <w:pPr>
        <w:pStyle w:val="ListParagraph"/>
        <w:numPr>
          <w:ilvl w:val="0"/>
          <w:numId w:val="26"/>
        </w:numPr>
        <w:ind w:left="720"/>
      </w:pPr>
      <w:r>
        <w:t>A tim</w:t>
      </w:r>
      <w:r w:rsidR="003B1143">
        <w:t>ing resolution better than ~ 0.5</w:t>
      </w:r>
      <w:r w:rsidRPr="005E5D69">
        <w:t xml:space="preserve"> ns is required to ensure that energy deposits in the calorimeter are in time with events reconstructed in the tracker.</w:t>
      </w:r>
    </w:p>
    <w:p w14:paraId="7B389AB9" w14:textId="199526AD" w:rsidR="003B1143" w:rsidRPr="003B1143" w:rsidRDefault="003B1143" w:rsidP="003B1143">
      <w:pPr>
        <w:pStyle w:val="ListParagraph"/>
        <w:numPr>
          <w:ilvl w:val="0"/>
          <w:numId w:val="26"/>
        </w:numPr>
        <w:ind w:left="720"/>
      </w:pPr>
      <w:r w:rsidRPr="005E5D69">
        <w:t>Posit</w:t>
      </w:r>
      <w:r>
        <w:t>ion resolution better than 1</w:t>
      </w:r>
      <w:r w:rsidRPr="005E5D69">
        <w:t xml:space="preserve"> cm </w:t>
      </w:r>
      <w:r w:rsidR="00D5249E">
        <w:t xml:space="preserve">to </w:t>
      </w:r>
      <w:r>
        <w:t xml:space="preserve">allow </w:t>
      </w:r>
      <w:r w:rsidR="00AF4DD0">
        <w:t xml:space="preserve">a fair </w:t>
      </w:r>
      <w:r w:rsidRPr="005E5D69">
        <w:t>comparison of the position of the energy deposit to the ext</w:t>
      </w:r>
      <w:r w:rsidR="00D5249E">
        <w:t xml:space="preserve">rapolated trajectory of a </w:t>
      </w:r>
      <w:r w:rsidRPr="005E5D69">
        <w:t xml:space="preserve">reconstructed </w:t>
      </w:r>
      <w:r w:rsidR="00D5249E">
        <w:t xml:space="preserve">track. </w:t>
      </w:r>
    </w:p>
    <w:p w14:paraId="70DB1626" w14:textId="77777777" w:rsidR="00301399" w:rsidRPr="005E5D69" w:rsidRDefault="00301399" w:rsidP="00301399">
      <w:pPr>
        <w:pStyle w:val="ListParagraph"/>
        <w:numPr>
          <w:ilvl w:val="0"/>
          <w:numId w:val="26"/>
        </w:numPr>
        <w:ind w:left="720"/>
      </w:pPr>
      <w:r w:rsidRPr="005E5D69">
        <w:t>The calorimeter should provide additional information that can be combined with information from the tracker to distinguish muons from electrons.</w:t>
      </w:r>
    </w:p>
    <w:p w14:paraId="1FED9842" w14:textId="77777777" w:rsidR="00301399" w:rsidRPr="005E5D69" w:rsidRDefault="00301399" w:rsidP="00301399">
      <w:pPr>
        <w:pStyle w:val="ListParagraph"/>
        <w:numPr>
          <w:ilvl w:val="0"/>
          <w:numId w:val="26"/>
        </w:numPr>
        <w:ind w:left="720"/>
      </w:pPr>
      <w:r>
        <w:t xml:space="preserve">The calorimeter must provide </w:t>
      </w:r>
      <w:r w:rsidRPr="005E5D69">
        <w:t>a trigger, either in hardware, software, or firmware that can be used to identify events with significant energy deposits.</w:t>
      </w:r>
    </w:p>
    <w:p w14:paraId="78F6D78B" w14:textId="0E3E0380" w:rsidR="00301399" w:rsidRDefault="00301399" w:rsidP="00301399">
      <w:pPr>
        <w:pStyle w:val="ListParagraph"/>
        <w:numPr>
          <w:ilvl w:val="0"/>
          <w:numId w:val="26"/>
        </w:numPr>
        <w:ind w:left="720"/>
      </w:pPr>
      <w:r w:rsidRPr="005E5D69">
        <w:t>The calorimeter must operate in the unique, high-rate Mu2e environment and must maintain its functionality</w:t>
      </w:r>
      <w:r>
        <w:t xml:space="preserve"> for radiation exposures up to </w:t>
      </w:r>
      <w:r w:rsidR="00114EC5">
        <w:rPr>
          <w:color w:val="000000" w:themeColor="text1"/>
        </w:rPr>
        <w:t>XX</w:t>
      </w:r>
      <w:r w:rsidRPr="002C51D5">
        <w:rPr>
          <w:color w:val="000000" w:themeColor="text1"/>
        </w:rPr>
        <w:t xml:space="preserve"> Gy/</w:t>
      </w:r>
      <w:r>
        <w:rPr>
          <w:color w:val="000000" w:themeColor="text1"/>
        </w:rPr>
        <w:t>crystal/</w:t>
      </w:r>
      <w:r w:rsidR="00AF4DD0">
        <w:t>year and for a neutron flux equivalent to 10</w:t>
      </w:r>
      <w:r w:rsidR="00114EC5">
        <w:rPr>
          <w:vertAlign w:val="superscript"/>
        </w:rPr>
        <w:t>X</w:t>
      </w:r>
      <w:r w:rsidR="00AF4DD0" w:rsidRPr="00AF4DD0">
        <w:rPr>
          <w:vertAlign w:val="superscript"/>
        </w:rPr>
        <w:t>X</w:t>
      </w:r>
      <w:r w:rsidR="00AF4DD0">
        <w:t xml:space="preserve"> n</w:t>
      </w:r>
      <w:r w:rsidR="00AF4DD0" w:rsidRPr="00AF4DD0">
        <w:rPr>
          <w:vertAlign w:val="subscript"/>
        </w:rPr>
        <w:t>_1MeVeq</w:t>
      </w:r>
      <w:r w:rsidR="00AF4DD0">
        <w:t xml:space="preserve"> /cm</w:t>
      </w:r>
      <w:r w:rsidR="00AF4DD0" w:rsidRPr="00AF4DD0">
        <w:rPr>
          <w:vertAlign w:val="superscript"/>
        </w:rPr>
        <w:t>2</w:t>
      </w:r>
      <w:r w:rsidR="00AF4DD0" w:rsidRPr="00AF4DD0">
        <w:rPr>
          <w:vertAlign w:val="subscript"/>
        </w:rPr>
        <w:t>.</w:t>
      </w:r>
    </w:p>
    <w:p w14:paraId="794AB8FA" w14:textId="77777777" w:rsidR="00B2167A" w:rsidRDefault="00B2167A" w:rsidP="00301399"/>
    <w:p w14:paraId="4F19AE49" w14:textId="11FECC8B" w:rsidR="00DF4A83" w:rsidRDefault="00301399" w:rsidP="00301399">
      <w:r>
        <w:t>The energy resolution of a crystal calorimeter complements, but is not competitive with, that</w:t>
      </w:r>
      <w:r w:rsidR="007F07A1">
        <w:t xml:space="preserve"> of the tracking detector. Even </w:t>
      </w:r>
      <w:r>
        <w:t>a coarse confirmation of track energy by the calorimeter will, however, help reject backgrounds from spurious combinations of hits from lower energy particles.  Ene</w:t>
      </w:r>
      <w:r w:rsidR="003B1143">
        <w:t>rgy resolution at a level of 5%, at 100 MeV,</w:t>
      </w:r>
      <w:r w:rsidR="007F07A1">
        <w:t xml:space="preserve"> </w:t>
      </w:r>
      <w:r w:rsidR="003B1143">
        <w:t xml:space="preserve"> </w:t>
      </w:r>
      <w:r>
        <w:t xml:space="preserve">has been achieved by the </w:t>
      </w:r>
      <w:r w:rsidR="00B2167A">
        <w:t xml:space="preserve">Mu2e </w:t>
      </w:r>
      <w:r>
        <w:t>calorimeter group</w:t>
      </w:r>
      <w:r w:rsidR="00B2167A">
        <w:t xml:space="preserve"> [NIMs]</w:t>
      </w:r>
      <w:r>
        <w:t xml:space="preserve"> as well as other experiments </w:t>
      </w:r>
      <w:r w:rsidR="00B2167A">
        <w:t xml:space="preserve">[PANDA] </w:t>
      </w:r>
      <w:r>
        <w:t>operating in a similar energy regime</w:t>
      </w:r>
      <w:r w:rsidR="003B1143">
        <w:t xml:space="preserve">. </w:t>
      </w:r>
    </w:p>
    <w:p w14:paraId="58E47370" w14:textId="77777777" w:rsidR="00DE06DC" w:rsidRDefault="00DE06DC" w:rsidP="00301399"/>
    <w:p w14:paraId="5CF9E483" w14:textId="65F12CA4" w:rsidR="00E563E0" w:rsidRDefault="00DE06DC" w:rsidP="00301399">
      <w:pPr>
        <w:rPr>
          <w:color w:val="000000" w:themeColor="text1"/>
        </w:rPr>
      </w:pPr>
      <w:r>
        <w:rPr>
          <w:color w:val="000000" w:themeColor="text1"/>
        </w:rPr>
        <w:t>To provide a guide for this discussion, we have simulated a large sample (25 x 10</w:t>
      </w:r>
      <w:r w:rsidRPr="00AF4DD0">
        <w:rPr>
          <w:color w:val="000000" w:themeColor="text1"/>
          <w:vertAlign w:val="superscript"/>
        </w:rPr>
        <w:t>6</w:t>
      </w:r>
      <w:r>
        <w:rPr>
          <w:color w:val="000000" w:themeColor="text1"/>
        </w:rPr>
        <w:t>) of DIO events in the momentum range of 100-105 MeV/c. The DIO sample has been produced with the proper energy spectrum and normalized to the expected rate for 3 years running. We have also produced 10</w:t>
      </w:r>
      <w:r w:rsidRPr="00AF4DD0">
        <w:rPr>
          <w:color w:val="000000" w:themeColor="text1"/>
          <w:vertAlign w:val="superscript"/>
        </w:rPr>
        <w:t>5</w:t>
      </w:r>
      <w:r>
        <w:rPr>
          <w:color w:val="000000" w:themeColor="text1"/>
        </w:rPr>
        <w:t xml:space="preserve"> conversion electron, CE, and normalized it to the number of events expected for a BR</w:t>
      </w:r>
      <w:r w:rsidR="007F07A1">
        <w:rPr>
          <w:color w:val="000000" w:themeColor="text1"/>
        </w:rPr>
        <w:t xml:space="preserve"> </w:t>
      </w:r>
      <w:r>
        <w:rPr>
          <w:color w:val="000000" w:themeColor="text1"/>
        </w:rPr>
        <w:t>(</w:t>
      </w:r>
      <w:r>
        <w:rPr>
          <w:color w:val="000000" w:themeColor="text1"/>
        </w:rPr>
        <w:sym w:font="Symbol" w:char="F06D"/>
      </w:r>
      <w:r w:rsidRPr="00114EC5">
        <w:rPr>
          <w:color w:val="000000" w:themeColor="text1"/>
          <w:vertAlign w:val="superscript"/>
        </w:rPr>
        <w:t>-</w:t>
      </w:r>
      <w:r>
        <w:rPr>
          <w:color w:val="000000" w:themeColor="text1"/>
        </w:rPr>
        <w:t xml:space="preserve"> N </w:t>
      </w:r>
      <w:r w:rsidRPr="00114EC5">
        <w:rPr>
          <w:color w:val="000000" w:themeColor="text1"/>
        </w:rPr>
        <w:sym w:font="Wingdings" w:char="F0E0"/>
      </w:r>
      <w:r>
        <w:rPr>
          <w:color w:val="000000" w:themeColor="text1"/>
        </w:rPr>
        <w:t xml:space="preserve"> e</w:t>
      </w:r>
      <w:r w:rsidRPr="00114EC5">
        <w:rPr>
          <w:color w:val="000000" w:themeColor="text1"/>
          <w:vertAlign w:val="superscript"/>
        </w:rPr>
        <w:t xml:space="preserve">- </w:t>
      </w:r>
      <w:r>
        <w:rPr>
          <w:color w:val="000000" w:themeColor="text1"/>
        </w:rPr>
        <w:t>N) of 10</w:t>
      </w:r>
      <w:r w:rsidRPr="00AF4DD0">
        <w:rPr>
          <w:color w:val="000000" w:themeColor="text1"/>
          <w:vertAlign w:val="superscript"/>
        </w:rPr>
        <w:t>-16</w:t>
      </w:r>
      <w:r>
        <w:rPr>
          <w:color w:val="000000" w:themeColor="text1"/>
        </w:rPr>
        <w:t>. For each simulated event, we have reconstructed tracks and clusters with the official Mu2e framework and estimated their momenta, P, and deposited energy, E. For the purpose of this test, we assume perfect reconstruction so that background hits, in pileup to track and cluster reconstruction, have not been added.</w:t>
      </w:r>
    </w:p>
    <w:p w14:paraId="5E2EC769" w14:textId="242FF95F" w:rsidR="00DF4A83" w:rsidRDefault="007F07A1" w:rsidP="00301399">
      <w:pPr>
        <w:rPr>
          <w:color w:val="000000" w:themeColor="text1"/>
        </w:rPr>
      </w:pPr>
      <w:r>
        <w:rPr>
          <w:noProof/>
          <w:color w:val="000000" w:themeColor="text1"/>
          <w:lang w:eastAsia="en-US"/>
        </w:rPr>
        <w:lastRenderedPageBreak/>
        <w:drawing>
          <wp:anchor distT="0" distB="0" distL="114300" distR="114300" simplePos="0" relativeHeight="251687936" behindDoc="0" locked="0" layoutInCell="1" allowOverlap="1" wp14:anchorId="482DCA9B" wp14:editId="60D201D0">
            <wp:simplePos x="0" y="0"/>
            <wp:positionH relativeFrom="column">
              <wp:posOffset>2680335</wp:posOffset>
            </wp:positionH>
            <wp:positionV relativeFrom="paragraph">
              <wp:posOffset>116840</wp:posOffset>
            </wp:positionV>
            <wp:extent cx="2743200" cy="1859280"/>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themeColor="text1"/>
          <w:lang w:eastAsia="en-US"/>
        </w:rPr>
        <w:drawing>
          <wp:anchor distT="0" distB="0" distL="114300" distR="114300" simplePos="0" relativeHeight="251686912" behindDoc="0" locked="0" layoutInCell="1" allowOverlap="1" wp14:anchorId="1BC4054D" wp14:editId="5F7E66EF">
            <wp:simplePos x="0" y="0"/>
            <wp:positionH relativeFrom="column">
              <wp:posOffset>-62865</wp:posOffset>
            </wp:positionH>
            <wp:positionV relativeFrom="paragraph">
              <wp:posOffset>177800</wp:posOffset>
            </wp:positionV>
            <wp:extent cx="2903855" cy="1839595"/>
            <wp:effectExtent l="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208"/>
                    <a:stretch/>
                  </pic:blipFill>
                  <pic:spPr bwMode="auto">
                    <a:xfrm>
                      <a:off x="0" y="0"/>
                      <a:ext cx="2903855" cy="18395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C80DB3" w14:textId="06FAEBB3" w:rsidR="00301399" w:rsidDel="00EF6EA9" w:rsidRDefault="001B41E8" w:rsidP="00DE06DC">
      <w:pPr>
        <w:rPr>
          <w:ins w:id="0" w:author="Ron Ray" w:date="2012-03-15T18:33:00Z"/>
          <w:color w:val="000000" w:themeColor="text1"/>
        </w:rPr>
      </w:pPr>
      <w:r>
        <w:rPr>
          <w:noProof/>
          <w:lang w:eastAsia="en-US"/>
        </w:rPr>
        <mc:AlternateContent>
          <mc:Choice Requires="wps">
            <w:drawing>
              <wp:anchor distT="0" distB="0" distL="114300" distR="114300" simplePos="0" relativeHeight="251668480" behindDoc="0" locked="0" layoutInCell="1" allowOverlap="1" wp14:anchorId="76C1D4BE" wp14:editId="49799A43">
                <wp:simplePos x="0" y="0"/>
                <wp:positionH relativeFrom="column">
                  <wp:posOffset>51435</wp:posOffset>
                </wp:positionH>
                <wp:positionV relativeFrom="paragraph">
                  <wp:posOffset>139700</wp:posOffset>
                </wp:positionV>
                <wp:extent cx="5486400" cy="4483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5486400"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0AD2DB" w14:textId="71F47CF4" w:rsidR="007471EC" w:rsidRPr="006E5CA2" w:rsidRDefault="007471EC" w:rsidP="00586BF4">
                            <w:pPr>
                              <w:pStyle w:val="Caption"/>
                              <w:rPr>
                                <w:noProof/>
                                <w:lang w:eastAsia="en-US"/>
                              </w:rPr>
                            </w:pPr>
                            <w:r>
                              <w:t xml:space="preserve">Figure </w:t>
                            </w:r>
                            <w:r w:rsidR="00927C8A">
                              <w:fldChar w:fldCharType="begin"/>
                            </w:r>
                            <w:r w:rsidR="00927C8A">
                              <w:instrText xml:space="preserve"> STYLEREF 1 \s </w:instrText>
                            </w:r>
                            <w:r w:rsidR="00927C8A">
                              <w:fldChar w:fldCharType="separate"/>
                            </w:r>
                            <w:r>
                              <w:rPr>
                                <w:noProof/>
                              </w:rPr>
                              <w:t>1</w:t>
                            </w:r>
                            <w:r w:rsidR="00927C8A">
                              <w:rPr>
                                <w:noProof/>
                              </w:rPr>
                              <w:fldChar w:fldCharType="end"/>
                            </w:r>
                            <w:r>
                              <w:t>.</w:t>
                            </w:r>
                            <w:r w:rsidR="00927C8A">
                              <w:fldChar w:fldCharType="begin"/>
                            </w:r>
                            <w:r w:rsidR="00927C8A">
                              <w:instrText xml:space="preserve"> SEQ Figure \* ARABIC \s 1 </w:instrText>
                            </w:r>
                            <w:r w:rsidR="00927C8A">
                              <w:fldChar w:fldCharType="separate"/>
                            </w:r>
                            <w:r>
                              <w:rPr>
                                <w:noProof/>
                              </w:rPr>
                              <w:t>1</w:t>
                            </w:r>
                            <w:r w:rsidR="00927C8A">
                              <w:rPr>
                                <w:noProof/>
                              </w:rPr>
                              <w:fldChar w:fldCharType="end"/>
                            </w:r>
                            <w:r>
                              <w:rPr>
                                <w:noProof/>
                              </w:rPr>
                              <w:t xml:space="preserve"> </w:t>
                            </w:r>
                            <w:r w:rsidRPr="00586BF4">
                              <w:rPr>
                                <w:i/>
                              </w:rPr>
                              <w:t>Energy and Momentum distribution for DIO and CE events. Assume perfect reconstruction and no addition hits in overlap from the background.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4.05pt;margin-top:11pt;width:6in;height:35.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" stroked="f">
                <v:textbox style="mso-fit-shape-to-text:t" inset="0,0,0,0">
                  <w:txbxContent>
                    <w:p w14:paraId="3F0AD2DB" w14:textId="71F47CF4" w:rsidR="007471EC" w:rsidRPr="006E5CA2" w:rsidRDefault="007471EC" w:rsidP="00586BF4">
                      <w:pPr>
                        <w:pStyle w:val="Caption"/>
                        <w:rPr>
                          <w:noProof/>
                          <w:lang w:eastAsia="en-US"/>
                        </w:rPr>
                      </w:pPr>
                      <w:r>
                        <w:t xml:space="preserve">Figure </w:t>
                      </w:r>
                      <w:fldSimple w:instr=" STYLEREF 1 \s ">
                        <w:r>
                          <w:rPr>
                            <w:noProof/>
                          </w:rPr>
                          <w:t>1</w:t>
                        </w:r>
                      </w:fldSimple>
                      <w:r>
                        <w:t>.</w:t>
                      </w:r>
                      <w:fldSimple w:instr=" SEQ Figure \* ARABIC \s 1 ">
                        <w:r>
                          <w:rPr>
                            <w:noProof/>
                          </w:rPr>
                          <w:t>1</w:t>
                        </w:r>
                      </w:fldSimple>
                      <w:r>
                        <w:rPr>
                          <w:noProof/>
                        </w:rPr>
                        <w:t xml:space="preserve"> </w:t>
                      </w:r>
                      <w:r w:rsidRPr="00586BF4">
                        <w:rPr>
                          <w:i/>
                        </w:rPr>
                        <w:t>Energy and Momentum distribution for DIO and CE events. Assume perfect reconstruction and no addition hits in overlap from the background.</w:t>
                      </w:r>
                    </w:p>
                  </w:txbxContent>
                </v:textbox>
                <w10:wrap type="square"/>
              </v:shape>
            </w:pict>
          </mc:Fallback>
        </mc:AlternateContent>
      </w:r>
      <w:r>
        <w:rPr>
          <w:color w:val="000000" w:themeColor="text1"/>
        </w:rPr>
        <w:t>In Fig.1.1, the distribution of energy and momentum are shown for DIO and CE events with the best estimate of event sensitivity for each single detector.</w:t>
      </w:r>
      <w:r w:rsidR="00B2167A">
        <w:rPr>
          <w:color w:val="000000" w:themeColor="text1"/>
        </w:rPr>
        <w:t xml:space="preserve"> </w:t>
      </w:r>
      <w:r w:rsidR="00AF4DD0">
        <w:rPr>
          <w:color w:val="000000" w:themeColor="text1"/>
        </w:rPr>
        <w:t xml:space="preserve">To </w:t>
      </w:r>
      <w:r>
        <w:rPr>
          <w:color w:val="000000" w:themeColor="text1"/>
        </w:rPr>
        <w:t xml:space="preserve">use both information, </w:t>
      </w:r>
      <w:r w:rsidR="00AF4DD0">
        <w:rPr>
          <w:color w:val="000000" w:themeColor="text1"/>
        </w:rPr>
        <w:t xml:space="preserve">we have built </w:t>
      </w:r>
      <w:r w:rsidR="003B1143">
        <w:rPr>
          <w:color w:val="000000" w:themeColor="text1"/>
        </w:rPr>
        <w:t>a pseudo-chi</w:t>
      </w:r>
      <w:r w:rsidR="003B1143" w:rsidRPr="00AF4DD0">
        <w:rPr>
          <w:color w:val="000000" w:themeColor="text1"/>
          <w:vertAlign w:val="superscript"/>
        </w:rPr>
        <w:t>2</w:t>
      </w:r>
      <w:r w:rsidR="003B1143">
        <w:rPr>
          <w:color w:val="000000" w:themeColor="text1"/>
        </w:rPr>
        <w:t xml:space="preserve"> variable</w:t>
      </w:r>
      <w:r w:rsidR="00D65313">
        <w:rPr>
          <w:color w:val="000000" w:themeColor="text1"/>
        </w:rPr>
        <w:t xml:space="preserve">, </w:t>
      </w:r>
      <w:r w:rsidR="00D65313">
        <w:rPr>
          <w:color w:val="000000" w:themeColor="text1"/>
        </w:rPr>
        <w:sym w:font="Symbol" w:char="F078"/>
      </w:r>
      <w:r w:rsidR="007F07A1">
        <w:rPr>
          <w:color w:val="000000" w:themeColor="text1"/>
        </w:rPr>
        <w:t xml:space="preserve"> = </w:t>
      </w:r>
      <w:r w:rsidR="003B1143">
        <w:rPr>
          <w:color w:val="000000" w:themeColor="text1"/>
        </w:rPr>
        <w:t>signed(</w:t>
      </w:r>
      <w:r w:rsidR="00114EC5">
        <w:rPr>
          <w:color w:val="000000" w:themeColor="text1"/>
        </w:rPr>
        <w:t>(</w:t>
      </w:r>
      <w:r w:rsidR="00AF4DD0">
        <w:rPr>
          <w:color w:val="000000" w:themeColor="text1"/>
        </w:rPr>
        <w:t>P-</w:t>
      </w:r>
      <w:r w:rsidR="00AF4DD0">
        <w:rPr>
          <w:color w:val="000000" w:themeColor="text1"/>
        </w:rPr>
        <w:sym w:font="Symbol" w:char="F06D"/>
      </w:r>
      <w:r w:rsidR="00AF4DD0" w:rsidRPr="003036FB">
        <w:rPr>
          <w:color w:val="000000" w:themeColor="text1"/>
          <w:vertAlign w:val="subscript"/>
        </w:rPr>
        <w:t>p</w:t>
      </w:r>
      <w:r w:rsidR="00114EC5">
        <w:rPr>
          <w:color w:val="000000" w:themeColor="text1"/>
        </w:rPr>
        <w:t>)/</w:t>
      </w:r>
      <w:r w:rsidR="00AF4DD0">
        <w:rPr>
          <w:color w:val="000000" w:themeColor="text1"/>
        </w:rPr>
        <w:sym w:font="Symbol" w:char="F073"/>
      </w:r>
      <w:r w:rsidR="003B1143" w:rsidRPr="003036FB">
        <w:rPr>
          <w:color w:val="000000" w:themeColor="text1"/>
          <w:vertAlign w:val="subscript"/>
        </w:rPr>
        <w:t>p</w:t>
      </w:r>
      <w:r w:rsidR="003B1143">
        <w:rPr>
          <w:color w:val="000000" w:themeColor="text1"/>
        </w:rPr>
        <w:t>)</w:t>
      </w:r>
      <w:r w:rsidR="003B1143" w:rsidRPr="003B1143">
        <w:rPr>
          <w:color w:val="000000" w:themeColor="text1"/>
          <w:vertAlign w:val="superscript"/>
        </w:rPr>
        <w:t>2</w:t>
      </w:r>
      <w:r w:rsidR="007F07A1">
        <w:rPr>
          <w:color w:val="000000" w:themeColor="text1"/>
        </w:rPr>
        <w:t xml:space="preserve"> + </w:t>
      </w:r>
      <w:r w:rsidR="003B1143">
        <w:rPr>
          <w:color w:val="000000" w:themeColor="text1"/>
        </w:rPr>
        <w:t>signed(</w:t>
      </w:r>
      <w:r w:rsidR="00114EC5">
        <w:rPr>
          <w:color w:val="000000" w:themeColor="text1"/>
        </w:rPr>
        <w:t>(</w:t>
      </w:r>
      <w:r w:rsidR="00AF4DD0">
        <w:rPr>
          <w:color w:val="000000" w:themeColor="text1"/>
        </w:rPr>
        <w:t>E</w:t>
      </w:r>
      <w:r w:rsidR="003036FB">
        <w:rPr>
          <w:color w:val="000000" w:themeColor="text1"/>
        </w:rPr>
        <w:t>-</w:t>
      </w:r>
      <w:r w:rsidR="003036FB">
        <w:rPr>
          <w:color w:val="000000" w:themeColor="text1"/>
        </w:rPr>
        <w:sym w:font="Symbol" w:char="F06D"/>
      </w:r>
      <w:r w:rsidR="003036FB" w:rsidRPr="003036FB">
        <w:rPr>
          <w:color w:val="000000" w:themeColor="text1"/>
          <w:vertAlign w:val="subscript"/>
        </w:rPr>
        <w:t>E</w:t>
      </w:r>
      <w:r w:rsidR="00114EC5">
        <w:rPr>
          <w:color w:val="000000" w:themeColor="text1"/>
        </w:rPr>
        <w:t>)/</w:t>
      </w:r>
      <w:r w:rsidR="00AF4DD0">
        <w:rPr>
          <w:color w:val="000000" w:themeColor="text1"/>
        </w:rPr>
        <w:sym w:font="Symbol" w:char="F073"/>
      </w:r>
      <w:r w:rsidR="003B1143" w:rsidRPr="003036FB">
        <w:rPr>
          <w:color w:val="000000" w:themeColor="text1"/>
          <w:vertAlign w:val="subscript"/>
        </w:rPr>
        <w:t>E</w:t>
      </w:r>
      <w:r w:rsidR="003036FB">
        <w:rPr>
          <w:color w:val="000000" w:themeColor="text1"/>
        </w:rPr>
        <w:t xml:space="preserve">), where </w:t>
      </w:r>
      <w:r w:rsidR="00114EC5">
        <w:rPr>
          <w:color w:val="000000" w:themeColor="text1"/>
        </w:rPr>
        <w:sym w:font="Symbol" w:char="F06D"/>
      </w:r>
      <w:r w:rsidR="003036FB">
        <w:rPr>
          <w:color w:val="000000" w:themeColor="text1"/>
        </w:rPr>
        <w:t xml:space="preserve"> is the most probable value and </w:t>
      </w:r>
      <w:r w:rsidR="00114EC5">
        <w:rPr>
          <w:color w:val="000000" w:themeColor="text1"/>
        </w:rPr>
        <w:sym w:font="Symbol" w:char="F073"/>
      </w:r>
      <w:r w:rsidR="00DE06DC">
        <w:rPr>
          <w:color w:val="000000" w:themeColor="text1"/>
        </w:rPr>
        <w:t xml:space="preserve"> </w:t>
      </w:r>
      <w:r w:rsidR="00114EC5">
        <w:rPr>
          <w:color w:val="000000" w:themeColor="text1"/>
        </w:rPr>
        <w:t>represents the FWHM/2.35 respectively</w:t>
      </w:r>
      <w:r>
        <w:rPr>
          <w:color w:val="000000" w:themeColor="text1"/>
        </w:rPr>
        <w:t xml:space="preserve">, the sign +(-) is assigned to </w:t>
      </w:r>
      <w:r w:rsidR="00114EC5">
        <w:rPr>
          <w:color w:val="000000" w:themeColor="text1"/>
        </w:rPr>
        <w:t xml:space="preserve">events above (below) the most probable values. </w:t>
      </w:r>
      <w:r w:rsidR="00F374F7">
        <w:rPr>
          <w:color w:val="000000" w:themeColor="text1"/>
        </w:rPr>
        <w:t>In Fig.1.2.</w:t>
      </w:r>
      <w:r>
        <w:rPr>
          <w:color w:val="000000" w:themeColor="text1"/>
        </w:rPr>
        <w:t>left</w:t>
      </w:r>
      <w:r w:rsidR="003B1143">
        <w:rPr>
          <w:color w:val="000000" w:themeColor="text1"/>
        </w:rPr>
        <w:t xml:space="preserve"> the distributions of </w:t>
      </w:r>
      <w:r w:rsidR="008F5A21">
        <w:rPr>
          <w:color w:val="000000" w:themeColor="text1"/>
        </w:rPr>
        <w:sym w:font="Symbol" w:char="F078"/>
      </w:r>
      <w:r w:rsidR="003036FB">
        <w:rPr>
          <w:color w:val="000000" w:themeColor="text1"/>
        </w:rPr>
        <w:t xml:space="preserve"> is</w:t>
      </w:r>
      <w:r w:rsidR="003B1143">
        <w:rPr>
          <w:color w:val="000000" w:themeColor="text1"/>
        </w:rPr>
        <w:t xml:space="preserve"> shown for the DIO</w:t>
      </w:r>
      <w:r w:rsidR="00EF7EB8">
        <w:rPr>
          <w:color w:val="000000" w:themeColor="text1"/>
        </w:rPr>
        <w:t xml:space="preserve"> and CE events. </w:t>
      </w:r>
      <w:r w:rsidR="003036FB">
        <w:rPr>
          <w:color w:val="000000" w:themeColor="text1"/>
        </w:rPr>
        <w:t xml:space="preserve">Cutting at </w:t>
      </w:r>
      <w:r w:rsidR="003036FB">
        <w:rPr>
          <w:color w:val="000000" w:themeColor="text1"/>
        </w:rPr>
        <w:sym w:font="Symbol" w:char="F078"/>
      </w:r>
      <w:r>
        <w:rPr>
          <w:color w:val="000000" w:themeColor="text1"/>
        </w:rPr>
        <w:t xml:space="preserve"> &lt; 3.5</w:t>
      </w:r>
      <w:r w:rsidR="00DE06DC">
        <w:rPr>
          <w:color w:val="000000" w:themeColor="text1"/>
        </w:rPr>
        <w:t>,</w:t>
      </w:r>
      <w:r>
        <w:rPr>
          <w:color w:val="000000" w:themeColor="text1"/>
        </w:rPr>
        <w:t xml:space="preserve"> as indicated in the picture</w:t>
      </w:r>
      <w:r w:rsidR="003036FB">
        <w:rPr>
          <w:color w:val="000000" w:themeColor="text1"/>
        </w:rPr>
        <w:t xml:space="preserve">, we count </w:t>
      </w:r>
      <w:r w:rsidR="00DE06DC">
        <w:rPr>
          <w:color w:val="000000" w:themeColor="text1"/>
        </w:rPr>
        <w:t>NDIO=0.23 and NCE=</w:t>
      </w:r>
      <w:r>
        <w:rPr>
          <w:color w:val="000000" w:themeColor="text1"/>
        </w:rPr>
        <w:t>4.11</w:t>
      </w:r>
      <w:r w:rsidR="00114EC5">
        <w:rPr>
          <w:color w:val="000000" w:themeColor="text1"/>
        </w:rPr>
        <w:t>,</w:t>
      </w:r>
      <w:r w:rsidR="003B1143">
        <w:rPr>
          <w:color w:val="000000" w:themeColor="text1"/>
        </w:rPr>
        <w:t xml:space="preserve"> respectively. The</w:t>
      </w:r>
      <w:r w:rsidR="00EF7EB8">
        <w:rPr>
          <w:color w:val="000000" w:themeColor="text1"/>
        </w:rPr>
        <w:t>s</w:t>
      </w:r>
      <w:r w:rsidR="003B1143">
        <w:rPr>
          <w:color w:val="000000" w:themeColor="text1"/>
        </w:rPr>
        <w:t>e</w:t>
      </w:r>
      <w:r w:rsidR="00EF7EB8">
        <w:rPr>
          <w:color w:val="000000" w:themeColor="text1"/>
        </w:rPr>
        <w:t xml:space="preserve"> result</w:t>
      </w:r>
      <w:r w:rsidR="003B1143">
        <w:rPr>
          <w:color w:val="000000" w:themeColor="text1"/>
        </w:rPr>
        <w:t>s h</w:t>
      </w:r>
      <w:r>
        <w:rPr>
          <w:color w:val="000000" w:themeColor="text1"/>
        </w:rPr>
        <w:t xml:space="preserve">ave to be compared with </w:t>
      </w:r>
      <w:r w:rsidR="003B1143">
        <w:rPr>
          <w:color w:val="000000" w:themeColor="text1"/>
        </w:rPr>
        <w:t>NDIO=</w:t>
      </w:r>
      <w:r>
        <w:rPr>
          <w:color w:val="000000" w:themeColor="text1"/>
        </w:rPr>
        <w:t xml:space="preserve">0.15 and NCE=4.9 </w:t>
      </w:r>
      <w:r w:rsidR="003B1143">
        <w:rPr>
          <w:color w:val="000000" w:themeColor="text1"/>
        </w:rPr>
        <w:t xml:space="preserve"> estimated by using </w:t>
      </w:r>
      <w:r w:rsidR="00EF7EB8">
        <w:rPr>
          <w:color w:val="000000" w:themeColor="text1"/>
        </w:rPr>
        <w:t>tracker only</w:t>
      </w:r>
      <w:r w:rsidR="003B1143">
        <w:rPr>
          <w:color w:val="000000" w:themeColor="text1"/>
        </w:rPr>
        <w:t xml:space="preserve"> information. </w:t>
      </w:r>
      <w:r w:rsidR="00F374F7">
        <w:rPr>
          <w:color w:val="000000" w:themeColor="text1"/>
        </w:rPr>
        <w:t>In Figure 1.2.right</w:t>
      </w:r>
      <w:r w:rsidR="003036FB">
        <w:rPr>
          <w:color w:val="000000" w:themeColor="text1"/>
        </w:rPr>
        <w:t>, the scatter plot of P</w:t>
      </w:r>
      <w:r w:rsidR="00F374F7">
        <w:rPr>
          <w:color w:val="000000" w:themeColor="text1"/>
        </w:rPr>
        <w:t>_trk</w:t>
      </w:r>
      <w:r w:rsidR="003036FB">
        <w:rPr>
          <w:color w:val="000000" w:themeColor="text1"/>
        </w:rPr>
        <w:t xml:space="preserve"> vs E is shown after the application of this cut. </w:t>
      </w:r>
      <w:r w:rsidR="00F374F7">
        <w:rPr>
          <w:color w:val="000000" w:themeColor="text1"/>
        </w:rPr>
        <w:t xml:space="preserve">It is evident that the request of energy information does not improve the S/N while reduces the efficiency of a 20%. The situation </w:t>
      </w:r>
      <w:r w:rsidR="0093096E">
        <w:rPr>
          <w:color w:val="000000" w:themeColor="text1"/>
        </w:rPr>
        <w:t>slightly deteriorates</w:t>
      </w:r>
      <w:r w:rsidR="00F374F7">
        <w:rPr>
          <w:color w:val="000000" w:themeColor="text1"/>
        </w:rPr>
        <w:t xml:space="preserve"> for increasing energy resolution. </w:t>
      </w:r>
      <w:r w:rsidR="001A6DCA">
        <w:rPr>
          <w:color w:val="000000" w:themeColor="text1"/>
        </w:rPr>
        <w:t xml:space="preserve"> A summary of th</w:t>
      </w:r>
      <w:r w:rsidR="003E00C0">
        <w:rPr>
          <w:color w:val="000000" w:themeColor="text1"/>
        </w:rPr>
        <w:t>e</w:t>
      </w:r>
      <w:r w:rsidR="0093096E">
        <w:rPr>
          <w:color w:val="000000" w:themeColor="text1"/>
        </w:rPr>
        <w:t>se</w:t>
      </w:r>
      <w:r w:rsidR="003E00C0">
        <w:rPr>
          <w:color w:val="000000" w:themeColor="text1"/>
        </w:rPr>
        <w:t xml:space="preserve"> results are reported in Tab.1</w:t>
      </w:r>
      <w:r w:rsidR="001A6DCA">
        <w:rPr>
          <w:color w:val="000000" w:themeColor="text1"/>
        </w:rPr>
        <w:t xml:space="preserve"> where additional Gaussian smearing has been add to the simulated calorimeter resolution. </w:t>
      </w:r>
    </w:p>
    <w:p w14:paraId="35C249FE" w14:textId="6471B02F" w:rsidR="00301399" w:rsidRDefault="00DE06DC" w:rsidP="00301399">
      <w:r>
        <w:rPr>
          <w:noProof/>
          <w:lang w:eastAsia="en-US"/>
        </w:rPr>
        <mc:AlternateContent>
          <mc:Choice Requires="wps">
            <w:drawing>
              <wp:anchor distT="0" distB="0" distL="114300" distR="114300" simplePos="0" relativeHeight="251699200" behindDoc="0" locked="0" layoutInCell="1" allowOverlap="1" wp14:anchorId="770D1C34" wp14:editId="397D18A5">
                <wp:simplePos x="0" y="0"/>
                <wp:positionH relativeFrom="column">
                  <wp:posOffset>165735</wp:posOffset>
                </wp:positionH>
                <wp:positionV relativeFrom="paragraph">
                  <wp:posOffset>2039620</wp:posOffset>
                </wp:positionV>
                <wp:extent cx="5486400" cy="46926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4692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B9C8BD" w14:textId="53065993" w:rsidR="007471EC" w:rsidRPr="00797D8D" w:rsidRDefault="007471EC" w:rsidP="00DE06DC">
                            <w:pPr>
                              <w:pStyle w:val="Caption"/>
                              <w:rPr>
                                <w:noProof/>
                                <w:lang w:eastAsia="en-US"/>
                              </w:rPr>
                            </w:pPr>
                            <w:r>
                              <w:t xml:space="preserve">Figure </w:t>
                            </w:r>
                            <w:r w:rsidR="00927C8A">
                              <w:fldChar w:fldCharType="begin"/>
                            </w:r>
                            <w:r w:rsidR="00927C8A">
                              <w:instrText xml:space="preserve"> STYLEREF 1 \s </w:instrText>
                            </w:r>
                            <w:r w:rsidR="00927C8A">
                              <w:fldChar w:fldCharType="separate"/>
                            </w:r>
                            <w:r>
                              <w:rPr>
                                <w:noProof/>
                              </w:rPr>
                              <w:t>1</w:t>
                            </w:r>
                            <w:r w:rsidR="00927C8A">
                              <w:rPr>
                                <w:noProof/>
                              </w:rPr>
                              <w:fldChar w:fldCharType="end"/>
                            </w:r>
                            <w:r>
                              <w:t>.</w:t>
                            </w:r>
                            <w:r w:rsidR="00927C8A">
                              <w:fldChar w:fldCharType="begin"/>
                            </w:r>
                            <w:r w:rsidR="00927C8A">
                              <w:instrText xml:space="preserve"> SEQ Figure \* ARABIC \s 1 </w:instrText>
                            </w:r>
                            <w:r w:rsidR="00927C8A">
                              <w:fldChar w:fldCharType="separate"/>
                            </w:r>
                            <w:r>
                              <w:rPr>
                                <w:noProof/>
                              </w:rPr>
                              <w:t>2</w:t>
                            </w:r>
                            <w:r w:rsidR="00927C8A">
                              <w:rPr>
                                <w:noProof/>
                              </w:rPr>
                              <w:fldChar w:fldCharType="end"/>
                            </w:r>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w:t>
                            </w:r>
                            <w:r w:rsidR="00967D5E">
                              <w:rPr>
                                <w:i/>
                              </w:rPr>
                              <w:t>3.</w:t>
                            </w:r>
                            <w:r w:rsidRPr="00D65313">
                              <w:rPr>
                                <w:i/>
                              </w:rPr>
                              <w:t xml:space="preserve">5.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7" type="#_x0000_t202" style="position:absolute;left:0;text-align:left;margin-left:13.05pt;margin-top:160.6pt;width:6in;height:36.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" stroked="f">
                <v:textbox style="mso-fit-shape-to-text:t" inset="0,0,0,0">
                  <w:txbxContent>
                    <w:p w14:paraId="33B9C8BD" w14:textId="53065993" w:rsidR="007471EC" w:rsidRPr="00797D8D" w:rsidRDefault="007471EC" w:rsidP="00DE06DC">
                      <w:pPr>
                        <w:pStyle w:val="Caption"/>
                        <w:rPr>
                          <w:noProof/>
                          <w:lang w:eastAsia="en-US"/>
                        </w:rPr>
                      </w:pPr>
                      <w:r>
                        <w:t xml:space="preserve">Figure </w:t>
                      </w:r>
                      <w:fldSimple w:instr=" STYLEREF 1 \s ">
                        <w:r>
                          <w:rPr>
                            <w:noProof/>
                          </w:rPr>
                          <w:t>1</w:t>
                        </w:r>
                      </w:fldSimple>
                      <w:r>
                        <w:t>.</w:t>
                      </w:r>
                      <w:fldSimple w:instr=" SEQ Figure \* ARABIC \s 1 ">
                        <w:r>
                          <w:rPr>
                            <w:noProof/>
                          </w:rPr>
                          <w:t>2</w:t>
                        </w:r>
                      </w:fldSimple>
                      <w:r>
                        <w:rPr>
                          <w:i/>
                        </w:rPr>
                        <w:t xml:space="preserve"> (Left) </w:t>
                      </w:r>
                      <w:r w:rsidRPr="00D65313">
                        <w:rPr>
                          <w:i/>
                        </w:rPr>
                        <w:t xml:space="preserve">Distribution of the </w:t>
                      </w:r>
                      <w:r w:rsidRPr="00D65313">
                        <w:rPr>
                          <w:i/>
                        </w:rPr>
                        <w:sym w:font="Symbol" w:char="F078"/>
                      </w:r>
                      <w:r w:rsidRPr="00D65313">
                        <w:rPr>
                          <w:i/>
                        </w:rPr>
                        <w:t xml:space="preserve"> variable described in the text, (right) scatter plot of P vs E for events with </w:t>
                      </w:r>
                      <w:r w:rsidRPr="00D65313">
                        <w:rPr>
                          <w:i/>
                        </w:rPr>
                        <w:sym w:font="Symbol" w:char="F078"/>
                      </w:r>
                      <w:r w:rsidRPr="00D65313">
                        <w:rPr>
                          <w:i/>
                        </w:rPr>
                        <w:t xml:space="preserve"> &lt; </w:t>
                      </w:r>
                      <w:r w:rsidR="00967D5E">
                        <w:rPr>
                          <w:i/>
                        </w:rPr>
                        <w:t>3.</w:t>
                      </w:r>
                      <w:bookmarkStart w:id="2" w:name="_GoBack"/>
                      <w:bookmarkEnd w:id="2"/>
                      <w:r w:rsidRPr="00D65313">
                        <w:rPr>
                          <w:i/>
                        </w:rPr>
                        <w:t xml:space="preserve">5.  </w:t>
                      </w:r>
                    </w:p>
                  </w:txbxContent>
                </v:textbox>
                <w10:wrap type="square"/>
              </v:shape>
            </w:pict>
          </mc:Fallback>
        </mc:AlternateContent>
      </w:r>
      <w:r w:rsidR="001B41E8">
        <w:rPr>
          <w:noProof/>
          <w:lang w:eastAsia="en-US"/>
        </w:rPr>
        <w:drawing>
          <wp:anchor distT="0" distB="0" distL="114300" distR="114300" simplePos="0" relativeHeight="251688960" behindDoc="0" locked="0" layoutInCell="1" allowOverlap="1" wp14:anchorId="5C8AA566" wp14:editId="0B5C9F2F">
            <wp:simplePos x="0" y="0"/>
            <wp:positionH relativeFrom="column">
              <wp:posOffset>51435</wp:posOffset>
            </wp:positionH>
            <wp:positionV relativeFrom="paragraph">
              <wp:posOffset>167640</wp:posOffset>
            </wp:positionV>
            <wp:extent cx="2743835" cy="1906905"/>
            <wp:effectExtent l="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835" cy="1906905"/>
                    </a:xfrm>
                    <a:prstGeom prst="rect">
                      <a:avLst/>
                    </a:prstGeom>
                    <a:noFill/>
                    <a:ln>
                      <a:noFill/>
                    </a:ln>
                  </pic:spPr>
                </pic:pic>
              </a:graphicData>
            </a:graphic>
            <wp14:sizeRelH relativeFrom="page">
              <wp14:pctWidth>0</wp14:pctWidth>
            </wp14:sizeRelH>
            <wp14:sizeRelV relativeFrom="page">
              <wp14:pctHeight>0</wp14:pctHeight>
            </wp14:sizeRelV>
          </wp:anchor>
        </w:drawing>
      </w:r>
      <w:r w:rsidR="001B41E8">
        <w:rPr>
          <w:noProof/>
          <w:lang w:eastAsia="en-US"/>
        </w:rPr>
        <w:drawing>
          <wp:anchor distT="0" distB="0" distL="114300" distR="114300" simplePos="0" relativeHeight="251689984" behindDoc="0" locked="0" layoutInCell="1" allowOverlap="1" wp14:anchorId="13137DA8" wp14:editId="24841F8D">
            <wp:simplePos x="0" y="0"/>
            <wp:positionH relativeFrom="column">
              <wp:posOffset>2794635</wp:posOffset>
            </wp:positionH>
            <wp:positionV relativeFrom="paragraph">
              <wp:posOffset>281940</wp:posOffset>
            </wp:positionV>
            <wp:extent cx="2628900" cy="1712595"/>
            <wp:effectExtent l="0" t="0" r="12700" b="0"/>
            <wp:wrapSquare wrapText="bothSides"/>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712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F50DB5" w14:textId="38D0F3D4" w:rsidR="00D5249E" w:rsidRDefault="00D5249E" w:rsidP="00301399"/>
    <w:p w14:paraId="7956C0CA" w14:textId="1F07AB0E" w:rsidR="00DE06DC" w:rsidRDefault="00B5051F" w:rsidP="00DE06DC">
      <w:pPr>
        <w:rPr>
          <w:del w:id="1" w:author="Unknown"/>
          <w:color w:val="000000" w:themeColor="text1"/>
        </w:rPr>
      </w:pPr>
      <w:r>
        <w:rPr>
          <w:noProof/>
          <w:lang w:eastAsia="en-US"/>
        </w:rPr>
        <w:lastRenderedPageBreak/>
        <w:drawing>
          <wp:anchor distT="0" distB="0" distL="114300" distR="114300" simplePos="0" relativeHeight="251701248" behindDoc="0" locked="0" layoutInCell="1" allowOverlap="1" wp14:anchorId="023D38E2" wp14:editId="4A926029">
            <wp:simplePos x="0" y="0"/>
            <wp:positionH relativeFrom="column">
              <wp:posOffset>2908935</wp:posOffset>
            </wp:positionH>
            <wp:positionV relativeFrom="paragraph">
              <wp:posOffset>1602740</wp:posOffset>
            </wp:positionV>
            <wp:extent cx="2689860" cy="1943100"/>
            <wp:effectExtent l="0" t="0" r="2540" b="12700"/>
            <wp:wrapSquare wrapText="bothSides"/>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06DC">
        <w:rPr>
          <w:color w:val="000000" w:themeColor="text1"/>
        </w:rPr>
        <w:t>In Fig.1.3, the momentum distribution for CE, DIO events selected by the tracker are compared with the ones obtained with the combined information; the left (right) plot displays the case for</w:t>
      </w:r>
      <w:r w:rsidR="008F5A21">
        <w:rPr>
          <w:color w:val="000000" w:themeColor="text1"/>
        </w:rPr>
        <w:t xml:space="preserve"> a</w:t>
      </w:r>
      <w:r w:rsidR="007E563F">
        <w:rPr>
          <w:color w:val="000000" w:themeColor="text1"/>
        </w:rPr>
        <w:t>n energy resolution of 2.1%, 3.1</w:t>
      </w:r>
      <w:r w:rsidR="00DE06DC">
        <w:rPr>
          <w:color w:val="000000" w:themeColor="text1"/>
        </w:rPr>
        <w:t>% respectively. We conclude that the combined information does not improve the signal over noi</w:t>
      </w:r>
      <w:r w:rsidR="008F5A21">
        <w:rPr>
          <w:color w:val="000000" w:themeColor="text1"/>
        </w:rPr>
        <w:t xml:space="preserve">se ratio and slightly reduces the reconstruction </w:t>
      </w:r>
      <w:r w:rsidR="00DE06DC">
        <w:rPr>
          <w:color w:val="000000" w:themeColor="text1"/>
        </w:rPr>
        <w:t>efficiency</w:t>
      </w:r>
      <w:r w:rsidR="008F5A21">
        <w:rPr>
          <w:color w:val="000000" w:themeColor="text1"/>
        </w:rPr>
        <w:t xml:space="preserve"> tracker based</w:t>
      </w:r>
      <w:r w:rsidR="00DE06DC">
        <w:rPr>
          <w:color w:val="000000" w:themeColor="text1"/>
        </w:rPr>
        <w:t>. Howeve</w:t>
      </w:r>
      <w:r w:rsidR="008F5A21">
        <w:rPr>
          <w:color w:val="000000" w:themeColor="text1"/>
        </w:rPr>
        <w:t xml:space="preserve">r it adds a </w:t>
      </w:r>
      <w:r w:rsidR="00DE06DC">
        <w:rPr>
          <w:color w:val="000000" w:themeColor="text1"/>
        </w:rPr>
        <w:t xml:space="preserve">confirmation to the CE candidate in case of </w:t>
      </w:r>
      <w:r w:rsidR="008F5A21">
        <w:rPr>
          <w:color w:val="000000" w:themeColor="text1"/>
        </w:rPr>
        <w:t xml:space="preserve">a </w:t>
      </w:r>
      <w:r w:rsidR="00DE06DC">
        <w:rPr>
          <w:color w:val="000000" w:themeColor="text1"/>
        </w:rPr>
        <w:t xml:space="preserve">wrong track reconstruction. A detailed report of such a study can be found in ref.[XX]. </w:t>
      </w:r>
    </w:p>
    <w:p w14:paraId="102F0630" w14:textId="11C1A856" w:rsidR="00DE06DC" w:rsidDel="00EF6EA9" w:rsidRDefault="00DE06DC" w:rsidP="00DE06DC">
      <w:pPr>
        <w:rPr>
          <w:ins w:id="2" w:author="Ron Ray" w:date="2012-03-15T18:33:00Z"/>
          <w:color w:val="000000" w:themeColor="text1"/>
        </w:rPr>
      </w:pPr>
    </w:p>
    <w:p w14:paraId="20E32CF7" w14:textId="6C7FDF1B" w:rsidR="00DE06DC" w:rsidRDefault="00B5051F" w:rsidP="00B5051F">
      <w:r>
        <w:rPr>
          <w:noProof/>
          <w:lang w:eastAsia="en-US"/>
        </w:rPr>
        <w:drawing>
          <wp:anchor distT="0" distB="0" distL="114300" distR="114300" simplePos="0" relativeHeight="251703296" behindDoc="0" locked="0" layoutInCell="1" allowOverlap="1" wp14:anchorId="46BFCF0F" wp14:editId="58362C19">
            <wp:simplePos x="0" y="0"/>
            <wp:positionH relativeFrom="column">
              <wp:posOffset>51435</wp:posOffset>
            </wp:positionH>
            <wp:positionV relativeFrom="paragraph">
              <wp:posOffset>180340</wp:posOffset>
            </wp:positionV>
            <wp:extent cx="2859405" cy="1910715"/>
            <wp:effectExtent l="0" t="0" r="10795" b="0"/>
            <wp:wrapSquare wrapText="bothSides"/>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91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51E312" w14:textId="68EF4FDF" w:rsidR="007F39A2" w:rsidRDefault="007F39A2" w:rsidP="007F39A2">
      <w:pPr>
        <w:pStyle w:val="Caption"/>
      </w:pPr>
      <w:r>
        <w:t>Figure</w:t>
      </w:r>
      <w:r w:rsidR="007471EC">
        <w:t xml:space="preserve"> </w:t>
      </w:r>
      <w:r w:rsidR="00FE291A">
        <w:t>1</w:t>
      </w:r>
      <w:r w:rsidR="008D0A2C">
        <w:t>.</w:t>
      </w:r>
      <w:r w:rsidR="00927C8A">
        <w:fldChar w:fldCharType="begin"/>
      </w:r>
      <w:r w:rsidR="00927C8A">
        <w:instrText xml:space="preserve"> SEQ Figure \* ARABIC \s 1 </w:instrText>
      </w:r>
      <w:r w:rsidR="00927C8A">
        <w:fldChar w:fldCharType="separate"/>
      </w:r>
      <w:r w:rsidR="008D0A2C">
        <w:rPr>
          <w:noProof/>
        </w:rPr>
        <w:t>3</w:t>
      </w:r>
      <w:r w:rsidR="00927C8A">
        <w:rPr>
          <w:noProof/>
        </w:rPr>
        <w:fldChar w:fldCharType="end"/>
      </w:r>
      <w:r w:rsidR="0093096E">
        <w:rPr>
          <w:noProof/>
        </w:rPr>
        <w:t xml:space="preserve"> </w:t>
      </w:r>
      <w:r w:rsidR="0093096E">
        <w:rPr>
          <w:i/>
        </w:rPr>
        <w:t>Momentum di</w:t>
      </w:r>
      <w:r w:rsidRPr="00D65313">
        <w:rPr>
          <w:i/>
        </w:rPr>
        <w:t>stribution</w:t>
      </w:r>
      <w:r w:rsidR="0093096E">
        <w:rPr>
          <w:i/>
        </w:rPr>
        <w:t>s for the CE candidate</w:t>
      </w:r>
      <w:r w:rsidRPr="00D65313">
        <w:rPr>
          <w:i/>
        </w:rPr>
        <w:t xml:space="preserve"> </w:t>
      </w:r>
      <w:r w:rsidR="0093096E">
        <w:rPr>
          <w:i/>
        </w:rPr>
        <w:t>and DIO backg</w:t>
      </w:r>
      <w:r w:rsidR="008F5A21">
        <w:rPr>
          <w:i/>
        </w:rPr>
        <w:t xml:space="preserve">round for selections with the </w:t>
      </w:r>
      <w:r w:rsidR="008F5A21">
        <w:sym w:font="Symbol" w:char="F078"/>
      </w:r>
      <w:r w:rsidR="008F5A21">
        <w:t xml:space="preserve"> </w:t>
      </w:r>
      <w:r w:rsidR="0093096E">
        <w:rPr>
          <w:i/>
        </w:rPr>
        <w:t>variable (red histogram), additional track only candidate (green</w:t>
      </w:r>
      <w:r w:rsidR="008F5A21">
        <w:rPr>
          <w:i/>
        </w:rPr>
        <w:t xml:space="preserve"> stacked</w:t>
      </w:r>
      <w:r w:rsidR="0093096E">
        <w:rPr>
          <w:i/>
        </w:rPr>
        <w:t xml:space="preserve"> histogram). DIO events are displayed in blue: left plot is for calorimeter resolution of 2</w:t>
      </w:r>
      <w:r w:rsidR="00927C8A">
        <w:rPr>
          <w:i/>
        </w:rPr>
        <w:t>.1%, right plot for 3.1</w:t>
      </w:r>
      <w:bookmarkStart w:id="3" w:name="_GoBack"/>
      <w:bookmarkEnd w:id="3"/>
      <w:r w:rsidR="0093096E">
        <w:rPr>
          <w:i/>
        </w:rPr>
        <w:t xml:space="preserve">%. </w:t>
      </w:r>
    </w:p>
    <w:p w14:paraId="4CD0AF7C" w14:textId="7BC4F9F4" w:rsidR="00D65313" w:rsidRDefault="00D65313" w:rsidP="00D65313"/>
    <w:p w14:paraId="6B3A805F" w14:textId="0D027E9E" w:rsidR="00F374F7" w:rsidRDefault="00F374F7" w:rsidP="00D65313"/>
    <w:p w14:paraId="32DCF4F4" w14:textId="33C02693" w:rsidR="00E04CED" w:rsidRDefault="00927C8A" w:rsidP="00D65313">
      <w:r>
        <w:rPr>
          <w:noProof/>
          <w:lang w:eastAsia="en-US"/>
        </w:rPr>
        <w:drawing>
          <wp:anchor distT="0" distB="0" distL="114300" distR="114300" simplePos="0" relativeHeight="251695104" behindDoc="0" locked="0" layoutInCell="1" allowOverlap="1" wp14:anchorId="601507E0" wp14:editId="6F395B84">
            <wp:simplePos x="0" y="0"/>
            <wp:positionH relativeFrom="column">
              <wp:posOffset>394335</wp:posOffset>
            </wp:positionH>
            <wp:positionV relativeFrom="paragraph">
              <wp:posOffset>175260</wp:posOffset>
            </wp:positionV>
            <wp:extent cx="4739005" cy="1654175"/>
            <wp:effectExtent l="0" t="0" r="10795" b="0"/>
            <wp:wrapSquare wrapText="bothSides"/>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39005" cy="1654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E02F0" w14:textId="00B74330" w:rsidR="00E04CED" w:rsidRDefault="00E04CED" w:rsidP="00D65313"/>
    <w:p w14:paraId="6BB3AA45" w14:textId="77777777" w:rsidR="00E04CED" w:rsidRDefault="00E04CED" w:rsidP="00D65313"/>
    <w:p w14:paraId="3E5B9CDF" w14:textId="77777777" w:rsidR="00F374F7" w:rsidRDefault="00F374F7" w:rsidP="00D65313"/>
    <w:p w14:paraId="5B9DE144" w14:textId="77777777" w:rsidR="00F374F7" w:rsidRDefault="00F374F7" w:rsidP="00D65313"/>
    <w:p w14:paraId="4640C351" w14:textId="77777777" w:rsidR="00DE06DC" w:rsidRDefault="00DE06DC" w:rsidP="00D65313"/>
    <w:p w14:paraId="3D91CE1F" w14:textId="77777777" w:rsidR="00DE06DC" w:rsidRDefault="00DE06DC" w:rsidP="00D65313"/>
    <w:p w14:paraId="37387F3B" w14:textId="77777777" w:rsidR="00DE06DC" w:rsidRDefault="00DE06DC" w:rsidP="00D65313"/>
    <w:p w14:paraId="7558D3E8" w14:textId="77777777" w:rsidR="00B5051F" w:rsidRDefault="00B5051F" w:rsidP="00D65313"/>
    <w:p w14:paraId="52D7C7C4" w14:textId="0F87C9DB" w:rsidR="00F374F7" w:rsidRDefault="00E04CED" w:rsidP="00D65313">
      <w:r>
        <w:rPr>
          <w:noProof/>
          <w:lang w:eastAsia="en-US"/>
        </w:rPr>
        <mc:AlternateContent>
          <mc:Choice Requires="wps">
            <w:drawing>
              <wp:anchor distT="0" distB="0" distL="114300" distR="114300" simplePos="0" relativeHeight="251697152" behindDoc="0" locked="0" layoutInCell="1" allowOverlap="1" wp14:anchorId="6FA72575" wp14:editId="78855A5F">
                <wp:simplePos x="0" y="0"/>
                <wp:positionH relativeFrom="column">
                  <wp:posOffset>51435</wp:posOffset>
                </wp:positionH>
                <wp:positionV relativeFrom="paragraph">
                  <wp:posOffset>370840</wp:posOffset>
                </wp:positionV>
                <wp:extent cx="548640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4572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0A2D73" w14:textId="03B72F78" w:rsidR="007471EC" w:rsidRPr="00E04CED" w:rsidRDefault="007471EC" w:rsidP="00E04CED">
                            <w:pPr>
                              <w:pStyle w:val="Caption"/>
                              <w:rPr>
                                <w:noProof/>
                                <w:lang w:eastAsia="en-US"/>
                              </w:rPr>
                            </w:pPr>
                            <w:r>
                              <w:t xml:space="preserve">Table </w:t>
                            </w:r>
                            <w:r w:rsidR="00927C8A">
                              <w:fldChar w:fldCharType="begin"/>
                            </w:r>
                            <w:r w:rsidR="00927C8A">
                              <w:instrText xml:space="preserve"> SEQ Table \* ARABIC </w:instrText>
                            </w:r>
                            <w:r w:rsidR="00927C8A">
                              <w:fldChar w:fldCharType="separate"/>
                            </w:r>
                            <w:r>
                              <w:rPr>
                                <w:noProof/>
                              </w:rPr>
                              <w:t>1</w:t>
                            </w:r>
                            <w:r w:rsidR="00927C8A">
                              <w:rPr>
                                <w:noProof/>
                              </w:rPr>
                              <w:fldChar w:fldCharType="end"/>
                            </w:r>
                            <w:r>
                              <w:t xml:space="preserve">: </w:t>
                            </w:r>
                            <w:r w:rsidRPr="0093096E">
                              <w:rPr>
                                <w:i/>
                                <w:szCs w:val="22"/>
                              </w:rPr>
                              <w:t xml:space="preserve">Number of CE and DIO candidates after the application of </w:t>
                            </w:r>
                            <w:r w:rsidRPr="0093096E">
                              <w:rPr>
                                <w:i/>
                                <w:noProof/>
                                <w:szCs w:val="22"/>
                                <w:lang w:eastAsia="en-US"/>
                              </w:rPr>
                              <w:t xml:space="preserve"> a </w:t>
                            </w:r>
                            <w:r w:rsidRPr="0093096E">
                              <w:rPr>
                                <w:i/>
                                <w:szCs w:val="22"/>
                              </w:rPr>
                              <w:sym w:font="Symbol" w:char="F078"/>
                            </w:r>
                            <w:r w:rsidRPr="0093096E">
                              <w:rPr>
                                <w:i/>
                                <w:szCs w:val="22"/>
                              </w:rPr>
                              <w:t xml:space="preserve"> cut at 3.5 as a function of the calorimeter energy resolution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 o:spid="_x0000_s1028" type="#_x0000_t202" style="position:absolute;left:0;text-align:left;margin-left:4.05pt;margin-top:29.2pt;width:6in;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" stroked="f">
                <v:textbox inset="0,0,0,0">
                  <w:txbxContent>
                    <w:p w14:paraId="150A2D73" w14:textId="03B72F78" w:rsidR="007B620E" w:rsidRPr="00E04CED" w:rsidRDefault="007B620E" w:rsidP="00E04CED">
                      <w:pPr>
                        <w:pStyle w:val="Caption"/>
                        <w:rPr>
                          <w:noProof/>
                          <w:lang w:eastAsia="en-US"/>
                        </w:rPr>
                      </w:pPr>
                      <w:r>
                        <w:t xml:space="preserve">Table </w:t>
                      </w:r>
                      <w:fldSimple w:instr=" SEQ Table \* ARABIC ">
                        <w:r>
                          <w:rPr>
                            <w:noProof/>
                          </w:rPr>
                          <w:t>1</w:t>
                        </w:r>
                      </w:fldSimple>
                      <w:r>
                        <w:t xml:space="preserve">: </w:t>
                      </w:r>
                      <w:r w:rsidRPr="0093096E">
                        <w:rPr>
                          <w:i/>
                          <w:szCs w:val="22"/>
                        </w:rPr>
                        <w:t xml:space="preserve">Number of CE and DIO candidates after the application of </w:t>
                      </w:r>
                      <w:r w:rsidRPr="0093096E">
                        <w:rPr>
                          <w:i/>
                          <w:noProof/>
                          <w:szCs w:val="22"/>
                          <w:lang w:eastAsia="en-US"/>
                        </w:rPr>
                        <w:t xml:space="preserve"> a </w:t>
                      </w:r>
                      <w:r w:rsidRPr="0093096E">
                        <w:rPr>
                          <w:i/>
                          <w:szCs w:val="22"/>
                        </w:rPr>
                        <w:sym w:font="Symbol" w:char="F078"/>
                      </w:r>
                      <w:r w:rsidRPr="0093096E">
                        <w:rPr>
                          <w:i/>
                          <w:szCs w:val="22"/>
                        </w:rPr>
                        <w:t xml:space="preserve"> cut at 3.5 as a function of the calorimeter energy resolution</w:t>
                      </w:r>
                    </w:p>
                  </w:txbxContent>
                </v:textbox>
                <w10:wrap type="square"/>
              </v:shape>
            </w:pict>
          </mc:Fallback>
        </mc:AlternateContent>
      </w:r>
    </w:p>
    <w:p w14:paraId="25E67794" w14:textId="50B37477" w:rsidR="00F374F7" w:rsidRDefault="00F374F7" w:rsidP="00D65313"/>
    <w:p w14:paraId="15863C50" w14:textId="77777777" w:rsidR="00F374F7" w:rsidRDefault="00F374F7" w:rsidP="00D65313"/>
    <w:p w14:paraId="59C490D8" w14:textId="77777777" w:rsidR="00F374F7" w:rsidRDefault="00F374F7" w:rsidP="00D65313"/>
    <w:p w14:paraId="64F588C1" w14:textId="77777777" w:rsidR="00F374F7" w:rsidRDefault="00F374F7" w:rsidP="00D65313"/>
    <w:p w14:paraId="2D3D75ED" w14:textId="521668F6" w:rsidR="007F39A2" w:rsidRDefault="00CC5923" w:rsidP="0040644E">
      <w:r w:rsidRPr="00CC5923">
        <w:rPr>
          <w:noProof/>
          <w:lang w:eastAsia="en-US"/>
        </w:rPr>
        <w:lastRenderedPageBreak/>
        <w:drawing>
          <wp:anchor distT="0" distB="0" distL="114300" distR="114300" simplePos="0" relativeHeight="251719680" behindDoc="0" locked="0" layoutInCell="1" allowOverlap="1" wp14:anchorId="2E82BDEE" wp14:editId="53ACD575">
            <wp:simplePos x="0" y="0"/>
            <wp:positionH relativeFrom="column">
              <wp:posOffset>2794635</wp:posOffset>
            </wp:positionH>
            <wp:positionV relativeFrom="paragraph">
              <wp:posOffset>116840</wp:posOffset>
            </wp:positionV>
            <wp:extent cx="2628900" cy="1621155"/>
            <wp:effectExtent l="0" t="0" r="12700" b="4445"/>
            <wp:wrapSquare wrapText="bothSides"/>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62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4EC6" w:rsidRPr="00F374F7">
        <w:rPr>
          <w:noProof/>
          <w:lang w:eastAsia="en-US"/>
        </w:rPr>
        <w:drawing>
          <wp:anchor distT="0" distB="0" distL="114300" distR="114300" simplePos="0" relativeHeight="251705344" behindDoc="0" locked="0" layoutInCell="1" allowOverlap="1" wp14:anchorId="1433BA24" wp14:editId="0FA76F32">
            <wp:simplePos x="0" y="0"/>
            <wp:positionH relativeFrom="column">
              <wp:posOffset>51435</wp:posOffset>
            </wp:positionH>
            <wp:positionV relativeFrom="paragraph">
              <wp:posOffset>2540</wp:posOffset>
            </wp:positionV>
            <wp:extent cx="2857500" cy="1769745"/>
            <wp:effectExtent l="0" t="0" r="12700" b="8255"/>
            <wp:wrapSquare wrapText="bothSides"/>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769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1508E3" w14:textId="0A849A8D" w:rsidR="00F374F7" w:rsidRPr="00D65313" w:rsidRDefault="007F39A2" w:rsidP="00E34EC6">
      <w:pPr>
        <w:pStyle w:val="Caption"/>
      </w:pPr>
      <w:r>
        <w:t>Figure</w:t>
      </w:r>
      <w:r w:rsidR="00FE291A">
        <w:t>1</w:t>
      </w:r>
      <w:r w:rsidR="008D0A2C">
        <w:t>.</w:t>
      </w:r>
      <w:r w:rsidR="00927C8A">
        <w:fldChar w:fldCharType="begin"/>
      </w:r>
      <w:r w:rsidR="00927C8A">
        <w:instrText xml:space="preserve"> SEQ Figure \* ARABIC \s 1 </w:instrText>
      </w:r>
      <w:r w:rsidR="00927C8A">
        <w:fldChar w:fldCharType="separate"/>
      </w:r>
      <w:r w:rsidR="008D0A2C">
        <w:rPr>
          <w:noProof/>
        </w:rPr>
        <w:t>4</w:t>
      </w:r>
      <w:r w:rsidR="00927C8A">
        <w:rPr>
          <w:noProof/>
        </w:rPr>
        <w:fldChar w:fldCharType="end"/>
      </w:r>
      <w:r>
        <w:t xml:space="preserve"> </w:t>
      </w:r>
      <w:r w:rsidR="00E34EC6">
        <w:t xml:space="preserve">(Left) </w:t>
      </w:r>
      <w:r w:rsidRPr="00D65313">
        <w:rPr>
          <w:i/>
        </w:rPr>
        <w:t>Distribution of the difference between the real impact point of the CE track on the calorimeter surface and the extrapolated value from the tracker.</w:t>
      </w:r>
      <w:r w:rsidRPr="00603CD3">
        <w:t xml:space="preserve"> </w:t>
      </w:r>
      <w:r w:rsidRPr="00D65313">
        <w:rPr>
          <w:i/>
        </w:rPr>
        <w:t>The tracks were fitted with a Kalman filter and extrapolated to the calorimeter using the full covariance matrix.</w:t>
      </w:r>
      <w:r w:rsidR="00E34EC6">
        <w:rPr>
          <w:i/>
        </w:rPr>
        <w:t xml:space="preserve"> (Right) distribution of </w:t>
      </w:r>
      <w:r w:rsidR="008F5A21">
        <w:rPr>
          <w:i/>
        </w:rPr>
        <w:sym w:font="Symbol" w:char="F044"/>
      </w:r>
      <w:r w:rsidR="008F5A21">
        <w:rPr>
          <w:i/>
        </w:rPr>
        <w:t>T</w:t>
      </w:r>
      <w:r w:rsidR="007404EC" w:rsidRPr="008F5A21">
        <w:rPr>
          <w:i/>
          <w:vertAlign w:val="subscript"/>
        </w:rPr>
        <w:t>HITS</w:t>
      </w:r>
      <w:r w:rsidR="008F5A21">
        <w:rPr>
          <w:i/>
          <w:vertAlign w:val="subscript"/>
        </w:rPr>
        <w:t xml:space="preserve"> </w:t>
      </w:r>
      <w:r w:rsidR="00E34EC6">
        <w:rPr>
          <w:i/>
        </w:rPr>
        <w:t>=</w:t>
      </w:r>
      <w:r w:rsidR="008F5A21">
        <w:rPr>
          <w:i/>
        </w:rPr>
        <w:t xml:space="preserve"> Tstraw – Tcalo (ns), blue are all hits, red hits connected to CE tracks.</w:t>
      </w:r>
    </w:p>
    <w:p w14:paraId="799D776D" w14:textId="55BEC95A" w:rsidR="00301399" w:rsidRDefault="00D65313" w:rsidP="00301399">
      <w:pPr>
        <w:rPr>
          <w:del w:id="4" w:author="Unknown"/>
        </w:rPr>
      </w:pPr>
      <w:r>
        <w:t>For r</w:t>
      </w:r>
      <w:r w:rsidR="00301399">
        <w:t>eal tracks, activity in the tracker and in the calorimeter will be correlated in time.  The time resolution of the calorimeter should be comparable to the time resolution of extrapolated tracks from t</w:t>
      </w:r>
      <w:r w:rsidR="008F686C">
        <w:t>he tracker, estimated to be ~ 0.5</w:t>
      </w:r>
      <w:r w:rsidR="00301399" w:rsidRPr="008F15B5">
        <w:t xml:space="preserve"> ns</w:t>
      </w:r>
      <w:r w:rsidR="00B07FD8">
        <w:t>.</w:t>
      </w:r>
      <w:r w:rsidR="00301399" w:rsidRPr="008F15B5">
        <w:t xml:space="preserve"> A calorimeter</w:t>
      </w:r>
      <w:r w:rsidR="00BE2207">
        <w:t xml:space="preserve"> timing resolution of about 0.5 </w:t>
      </w:r>
      <w:r w:rsidR="00301399">
        <w:t>ns is consistent with the tracker and</w:t>
      </w:r>
      <w:r w:rsidR="009D6604">
        <w:t xml:space="preserve"> will not spoil the joint calorimeter track performances</w:t>
      </w:r>
      <w:r w:rsidR="00301399">
        <w:t>.</w:t>
      </w:r>
    </w:p>
    <w:p w14:paraId="153646EA" w14:textId="04CA7681" w:rsidR="003B1143" w:rsidRDefault="00BE2207" w:rsidP="00721120">
      <w:r>
        <w:t xml:space="preserve"> </w:t>
      </w:r>
      <w:r w:rsidR="003B1143">
        <w:t>The requirement on the calorimeter’s position resolution is based on the error associated with extrapolating a track from the tracker to the calorimeter</w:t>
      </w:r>
      <w:r w:rsidR="00E34EC6">
        <w:t>, Fig.1.4</w:t>
      </w:r>
      <w:r w:rsidR="003B1143">
        <w:t xml:space="preserve">. There is no need for the calorimeter position resolution to be better than the extrapolation error, driven by multiple scattering in the tracker. Based on this study, a position resolution of </w:t>
      </w:r>
      <w:r w:rsidR="00E34EC6">
        <w:t xml:space="preserve"> </w:t>
      </w:r>
      <w:r w:rsidR="003B1143">
        <w:t xml:space="preserve">0.5  cm is sufficient. </w:t>
      </w:r>
    </w:p>
    <w:p w14:paraId="25A8B94D" w14:textId="002CC60E" w:rsidR="00E34EC6" w:rsidRDefault="00E34EC6" w:rsidP="00721120">
      <w:r>
        <w:rPr>
          <w:noProof/>
          <w:lang w:eastAsia="en-US"/>
        </w:rPr>
        <w:drawing>
          <wp:anchor distT="0" distB="0" distL="114300" distR="114300" simplePos="0" relativeHeight="251673600" behindDoc="0" locked="0" layoutInCell="1" allowOverlap="1" wp14:anchorId="6C6DA4FE" wp14:editId="3481E841">
            <wp:simplePos x="0" y="0"/>
            <wp:positionH relativeFrom="column">
              <wp:posOffset>508635</wp:posOffset>
            </wp:positionH>
            <wp:positionV relativeFrom="paragraph">
              <wp:posOffset>109855</wp:posOffset>
            </wp:positionV>
            <wp:extent cx="5283200" cy="2461260"/>
            <wp:effectExtent l="0" t="0" r="0" b="254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11365"/>
                    <a:stretch/>
                  </pic:blipFill>
                  <pic:spPr bwMode="auto">
                    <a:xfrm>
                      <a:off x="0" y="0"/>
                      <a:ext cx="5283200" cy="2461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8C9CD5" w14:textId="77777777" w:rsidR="00E34EC6" w:rsidRDefault="00E34EC6" w:rsidP="00721120"/>
    <w:p w14:paraId="15694ADC" w14:textId="77777777" w:rsidR="00E34EC6" w:rsidRDefault="00E34EC6" w:rsidP="00721120"/>
    <w:p w14:paraId="0369853C" w14:textId="77777777" w:rsidR="00E34EC6" w:rsidRDefault="00E34EC6" w:rsidP="00721120"/>
    <w:p w14:paraId="3BBBA56C" w14:textId="77777777" w:rsidR="00E34EC6" w:rsidRDefault="00E34EC6" w:rsidP="00721120"/>
    <w:p w14:paraId="28C5F4E8" w14:textId="77777777" w:rsidR="00E34EC6" w:rsidRDefault="00E34EC6" w:rsidP="00721120"/>
    <w:p w14:paraId="0E5949E5" w14:textId="77777777" w:rsidR="00E34EC6" w:rsidRDefault="00E34EC6" w:rsidP="00721120"/>
    <w:p w14:paraId="12747C68" w14:textId="77777777" w:rsidR="00E34EC6" w:rsidRDefault="00E34EC6" w:rsidP="00721120"/>
    <w:p w14:paraId="19D56DB0" w14:textId="77777777" w:rsidR="00E34EC6" w:rsidRDefault="00E34EC6" w:rsidP="00721120"/>
    <w:p w14:paraId="2BDDAC7D" w14:textId="77777777" w:rsidR="00E34EC6" w:rsidRDefault="00E34EC6" w:rsidP="00721120"/>
    <w:p w14:paraId="722F100C" w14:textId="77777777" w:rsidR="00E34EC6" w:rsidRDefault="00E34EC6" w:rsidP="00721120"/>
    <w:p w14:paraId="128797FF" w14:textId="77777777" w:rsidR="00E34EC6" w:rsidRDefault="00E34EC6" w:rsidP="00721120"/>
    <w:p w14:paraId="59934E59" w14:textId="77777777" w:rsidR="00E34EC6" w:rsidRDefault="00E34EC6" w:rsidP="00721120"/>
    <w:p w14:paraId="16E12F35" w14:textId="36EBE378" w:rsidR="00BE2207" w:rsidRDefault="003B1143" w:rsidP="004A188F">
      <w:bookmarkStart w:id="5" w:name="_Ref164749958"/>
      <w:bookmarkStart w:id="6" w:name="_Ref193261544"/>
      <w:bookmarkStart w:id="7" w:name="_Ref164569771"/>
      <w:bookmarkStart w:id="8" w:name="_Toc166231939"/>
      <w:r w:rsidRPr="00603CD3">
        <w:t xml:space="preserve">Figure </w:t>
      </w:r>
      <w:r w:rsidR="00927C8A">
        <w:fldChar w:fldCharType="begin"/>
      </w:r>
      <w:r w:rsidR="00927C8A">
        <w:instrText xml:space="preserve"> STYLEREF 1 \s </w:instrText>
      </w:r>
      <w:r w:rsidR="00927C8A">
        <w:fldChar w:fldCharType="separate"/>
      </w:r>
      <w:r w:rsidR="00B91D4A">
        <w:rPr>
          <w:noProof/>
        </w:rPr>
        <w:t>1</w:t>
      </w:r>
      <w:r w:rsidR="00927C8A">
        <w:rPr>
          <w:noProof/>
        </w:rPr>
        <w:fldChar w:fldCharType="end"/>
      </w:r>
      <w:r w:rsidR="00B91D4A">
        <w:t>.</w:t>
      </w:r>
      <w:r w:rsidR="00E34EC6">
        <w:t>5</w:t>
      </w:r>
      <w:r w:rsidR="00E34EC6" w:rsidDel="00BD6422">
        <w:t xml:space="preserve"> </w:t>
      </w:r>
      <w:del w:id="9" w:author="Ron Ray" w:date="2012-03-16T09:29:00Z">
        <w:r w:rsidDel="00BD6422">
          <w:fldChar w:fldCharType="begin"/>
        </w:r>
        <w:r w:rsidDel="00BD6422">
          <w:delInstrText xml:space="preserve"> STYLEREF 1 \s </w:delInstrText>
        </w:r>
        <w:r w:rsidDel="00BD6422">
          <w:fldChar w:fldCharType="separate"/>
        </w:r>
        <w:r w:rsidDel="00BD6422">
          <w:rPr>
            <w:noProof/>
          </w:rPr>
          <w:delText>10</w:delText>
        </w:r>
        <w:r w:rsidDel="00BD6422">
          <w:fldChar w:fldCharType="end"/>
        </w:r>
        <w:r w:rsidDel="00BD6422">
          <w:delText>.</w:delText>
        </w:r>
        <w:r w:rsidDel="00BD6422">
          <w:fldChar w:fldCharType="begin"/>
        </w:r>
        <w:r w:rsidDel="00BD6422">
          <w:delInstrText xml:space="preserve"> SEQ Figure \* ARABIC \s 1 </w:delInstrText>
        </w:r>
        <w:r w:rsidDel="00BD6422">
          <w:fldChar w:fldCharType="separate"/>
        </w:r>
        <w:r w:rsidDel="00BD6422">
          <w:rPr>
            <w:noProof/>
          </w:rPr>
          <w:delText>1</w:delText>
        </w:r>
        <w:r w:rsidDel="00BD6422">
          <w:fldChar w:fldCharType="end"/>
        </w:r>
      </w:del>
      <w:bookmarkEnd w:id="5"/>
      <w:bookmarkEnd w:id="6"/>
      <w:r w:rsidR="00995F59">
        <w:t xml:space="preserve"> </w:t>
      </w:r>
      <w:r w:rsidR="00995F59" w:rsidRPr="00995F59">
        <w:rPr>
          <w:i/>
        </w:rPr>
        <w:t>Distribution of the hits in the tracker before (left) and after (right) the application of a cut on the DT variable described in the text. The situation for the pattern recognition is dramatically improved.</w:t>
      </w:r>
      <w:r w:rsidRPr="00603CD3">
        <w:t xml:space="preserve"> </w:t>
      </w:r>
      <w:bookmarkEnd w:id="7"/>
      <w:bookmarkEnd w:id="8"/>
    </w:p>
    <w:p w14:paraId="17A30540" w14:textId="77777777" w:rsidR="004A188F" w:rsidRPr="00721120" w:rsidRDefault="004A188F" w:rsidP="004A188F"/>
    <w:p w14:paraId="60A76474" w14:textId="49306F0D" w:rsidR="004A188F" w:rsidRDefault="00B07FD8" w:rsidP="00B07FD8">
      <w:r>
        <w:lastRenderedPageBreak/>
        <w:t>T</w:t>
      </w:r>
      <w:r w:rsidR="00BE2207">
        <w:t xml:space="preserve">he calorimeter </w:t>
      </w:r>
      <w:r>
        <w:t>ti</w:t>
      </w:r>
      <w:r w:rsidR="00995F59">
        <w:t>ming information can be</w:t>
      </w:r>
      <w:r w:rsidR="008F686C">
        <w:t xml:space="preserve"> used by</w:t>
      </w:r>
      <w:r w:rsidR="006B279F">
        <w:t xml:space="preserve"> the reconstruction in many different ways. For the c</w:t>
      </w:r>
      <w:r w:rsidR="008F5A21">
        <w:t xml:space="preserve">lustering reconstruction itself, a </w:t>
      </w:r>
      <w:r w:rsidR="006B279F">
        <w:t xml:space="preserve">good timing resolution helps in the connection/rejection of cells to the cluster and in the cluster merging. This is however a </w:t>
      </w:r>
    </w:p>
    <w:p w14:paraId="5A354D1A" w14:textId="66AC811D" w:rsidR="004A188F" w:rsidRDefault="00704E62" w:rsidP="00B07FD8">
      <w:r>
        <w:rPr>
          <w:noProof/>
          <w:lang w:eastAsia="en-US"/>
        </w:rPr>
        <w:drawing>
          <wp:anchor distT="0" distB="0" distL="114300" distR="114300" simplePos="0" relativeHeight="251708416" behindDoc="0" locked="0" layoutInCell="1" allowOverlap="1" wp14:anchorId="5BC3E592" wp14:editId="0B58BF38">
            <wp:simplePos x="0" y="0"/>
            <wp:positionH relativeFrom="column">
              <wp:posOffset>508635</wp:posOffset>
            </wp:positionH>
            <wp:positionV relativeFrom="paragraph">
              <wp:posOffset>193040</wp:posOffset>
            </wp:positionV>
            <wp:extent cx="4509135" cy="2868295"/>
            <wp:effectExtent l="0" t="0" r="12065" b="1905"/>
            <wp:wrapSquare wrapText="bothSides"/>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9135" cy="286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FFFDEF" w14:textId="77777777" w:rsidR="00E34EC6" w:rsidRDefault="00E34EC6" w:rsidP="00B07FD8"/>
    <w:p w14:paraId="02E2111A" w14:textId="77777777" w:rsidR="00704E62" w:rsidRDefault="00704E62" w:rsidP="00B07FD8"/>
    <w:p w14:paraId="35B6C493" w14:textId="77777777" w:rsidR="00704E62" w:rsidRDefault="00704E62" w:rsidP="00B07FD8"/>
    <w:p w14:paraId="3FA002BD" w14:textId="77777777" w:rsidR="00704E62" w:rsidRDefault="00704E62" w:rsidP="00B07FD8"/>
    <w:p w14:paraId="7895D423" w14:textId="77777777" w:rsidR="00704E62" w:rsidRDefault="00704E62" w:rsidP="00B07FD8"/>
    <w:p w14:paraId="26F84DDC" w14:textId="77777777" w:rsidR="00704E62" w:rsidRDefault="00704E62" w:rsidP="00B07FD8"/>
    <w:p w14:paraId="1ECFB03D" w14:textId="77777777" w:rsidR="00704E62" w:rsidRDefault="00704E62" w:rsidP="00B07FD8"/>
    <w:p w14:paraId="20A8DA4C" w14:textId="77777777" w:rsidR="00704E62" w:rsidRDefault="00704E62" w:rsidP="00B07FD8"/>
    <w:p w14:paraId="08CB49B0" w14:textId="77777777" w:rsidR="00704E62" w:rsidRDefault="00704E62" w:rsidP="00B07FD8"/>
    <w:p w14:paraId="79D6A1A0" w14:textId="77777777" w:rsidR="00704E62" w:rsidRDefault="00704E62" w:rsidP="00B07FD8"/>
    <w:p w14:paraId="3A037C46" w14:textId="77777777" w:rsidR="00704E62" w:rsidRDefault="00704E62" w:rsidP="00B07FD8"/>
    <w:p w14:paraId="32C35ABA" w14:textId="77777777" w:rsidR="00704E62" w:rsidRDefault="00704E62" w:rsidP="00B07FD8"/>
    <w:p w14:paraId="0B7C6E7C" w14:textId="77777777" w:rsidR="00704E62" w:rsidRDefault="00704E62" w:rsidP="00B07FD8"/>
    <w:p w14:paraId="3FA74784" w14:textId="77777777" w:rsidR="00704E62" w:rsidRDefault="00704E62" w:rsidP="00B07FD8"/>
    <w:p w14:paraId="49DBB7D6" w14:textId="101DFB05" w:rsidR="004A188F" w:rsidRDefault="00704E62" w:rsidP="00B07FD8">
      <w:r>
        <w:rPr>
          <w:noProof/>
          <w:lang w:eastAsia="en-US"/>
        </w:rPr>
        <mc:AlternateContent>
          <mc:Choice Requires="wps">
            <w:drawing>
              <wp:anchor distT="0" distB="0" distL="114300" distR="114300" simplePos="0" relativeHeight="251712512" behindDoc="0" locked="0" layoutInCell="1" allowOverlap="1" wp14:anchorId="6933B22D" wp14:editId="7F474D7F">
                <wp:simplePos x="0" y="0"/>
                <wp:positionH relativeFrom="column">
                  <wp:posOffset>51435</wp:posOffset>
                </wp:positionH>
                <wp:positionV relativeFrom="paragraph">
                  <wp:posOffset>227965</wp:posOffset>
                </wp:positionV>
                <wp:extent cx="5337175" cy="608965"/>
                <wp:effectExtent l="0" t="0" r="0" b="8890"/>
                <wp:wrapSquare wrapText="bothSides"/>
                <wp:docPr id="12" name="Text Box 12"/>
                <wp:cNvGraphicFramePr/>
                <a:graphic xmlns:a="http://schemas.openxmlformats.org/drawingml/2006/main">
                  <a:graphicData uri="http://schemas.microsoft.com/office/word/2010/wordprocessingShape">
                    <wps:wsp>
                      <wps:cNvSpPr txBox="1"/>
                      <wps:spPr>
                        <a:xfrm>
                          <a:off x="0" y="0"/>
                          <a:ext cx="5337175" cy="60896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A2CB4BA" w14:textId="6BA8CB1F" w:rsidR="007471EC" w:rsidRPr="009D0273" w:rsidRDefault="007471EC" w:rsidP="00704E62">
                            <w:pPr>
                              <w:pStyle w:val="Caption"/>
                              <w:rPr>
                                <w:noProof/>
                                <w:lang w:eastAsia="en-US"/>
                              </w:rPr>
                            </w:pPr>
                            <w:r>
                              <w:t xml:space="preserve">Figure </w:t>
                            </w:r>
                            <w:r w:rsidR="00927C8A">
                              <w:fldChar w:fldCharType="begin"/>
                            </w:r>
                            <w:r w:rsidR="00927C8A">
                              <w:instrText xml:space="preserve"> STYLEREF 1 \s </w:instrText>
                            </w:r>
                            <w:r w:rsidR="00927C8A">
                              <w:fldChar w:fldCharType="separate"/>
                            </w:r>
                            <w:r>
                              <w:rPr>
                                <w:noProof/>
                              </w:rPr>
                              <w:t>1</w:t>
                            </w:r>
                            <w:r w:rsidR="00927C8A">
                              <w:rPr>
                                <w:noProof/>
                              </w:rPr>
                              <w:fldChar w:fldCharType="end"/>
                            </w:r>
                            <w:r>
                              <w:t xml:space="preserve">.6 </w:t>
                            </w:r>
                            <w:r>
                              <w:rPr>
                                <w:i/>
                              </w:rPr>
                              <w:t>Event display of the “RALF” event, a simulated cosmic ray muon surviving CRV cuts and reconstructed by the tracker system as a CE candidate. Simulated statistics of the cosmic sample equivalent to ~ 10% of experiment live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9" type="#_x0000_t202" style="position:absolute;left:0;text-align:left;margin-left:4.05pt;margin-top:17.95pt;width:420.25pt;height:47.9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" stroked="f">
                <v:textbox style="mso-fit-shape-to-text:t" inset="0,0,0,0">
                  <w:txbxContent>
                    <w:p w14:paraId="2A2CB4BA" w14:textId="6BA8CB1F" w:rsidR="007471EC" w:rsidRPr="009D0273" w:rsidRDefault="007471EC" w:rsidP="00704E62">
                      <w:pPr>
                        <w:pStyle w:val="Caption"/>
                        <w:rPr>
                          <w:noProof/>
                          <w:lang w:eastAsia="en-US"/>
                        </w:rPr>
                      </w:pPr>
                      <w:r>
                        <w:t xml:space="preserve">Figure </w:t>
                      </w:r>
                      <w:fldSimple w:instr=" STYLEREF 1 \s ">
                        <w:r>
                          <w:rPr>
                            <w:noProof/>
                          </w:rPr>
                          <w:t>1</w:t>
                        </w:r>
                      </w:fldSimple>
                      <w:r>
                        <w:t xml:space="preserve">.6 </w:t>
                      </w:r>
                      <w:r>
                        <w:rPr>
                          <w:i/>
                        </w:rPr>
                        <w:t>Event display of the “RALF” event, a simulated cosmic ray muon surviving CRV cuts and reconstructed by the tracker system as a CE candidate. Simulated statistics of the cosmic sample equivalent to ~ 10% of experiment live time.</w:t>
                      </w:r>
                    </w:p>
                  </w:txbxContent>
                </v:textbox>
                <w10:wrap type="square"/>
              </v:shape>
            </w:pict>
          </mc:Fallback>
        </mc:AlternateContent>
      </w:r>
    </w:p>
    <w:p w14:paraId="1E97406F" w14:textId="0FD3EFD1" w:rsidR="00E34EC6" w:rsidRDefault="00E34EC6" w:rsidP="00995F59"/>
    <w:p w14:paraId="5A2F1ABF" w14:textId="2515BD15" w:rsidR="004A188F" w:rsidRDefault="007404EC" w:rsidP="00995F59">
      <w:r>
        <w:t>t</w:t>
      </w:r>
      <w:r w:rsidR="009D6604">
        <w:t>ech</w:t>
      </w:r>
      <w:r w:rsidR="006B279F">
        <w:t xml:space="preserve">nical point and strongly depends on </w:t>
      </w:r>
      <w:r w:rsidR="009D6604">
        <w:t xml:space="preserve">the </w:t>
      </w:r>
      <w:r w:rsidR="006B279F">
        <w:t>geometry and granularity choice, it will be disc</w:t>
      </w:r>
      <w:r w:rsidR="00E34EC6">
        <w:t>ussed further in Sect. XX</w:t>
      </w:r>
      <w:r w:rsidR="006B279F">
        <w:t xml:space="preserve"> after presenting the baselin</w:t>
      </w:r>
      <w:r w:rsidR="00E34EC6">
        <w:t>e de</w:t>
      </w:r>
      <w:r w:rsidR="008F5A21">
        <w:t>tector layout. Timing is instead</w:t>
      </w:r>
      <w:r w:rsidR="00E34EC6">
        <w:t xml:space="preserve"> </w:t>
      </w:r>
      <w:r w:rsidR="006B279F">
        <w:t xml:space="preserve">essential for: </w:t>
      </w:r>
      <w:r w:rsidR="00B07FD8">
        <w:t>(</w:t>
      </w:r>
      <w:r w:rsidR="006B279F">
        <w:t xml:space="preserve">i) </w:t>
      </w:r>
      <w:r w:rsidR="00B07FD8">
        <w:t xml:space="preserve"> </w:t>
      </w:r>
      <w:r w:rsidR="006B279F">
        <w:t>improving</w:t>
      </w:r>
      <w:r w:rsidR="00BE2207">
        <w:t xml:space="preserve"> the pattern recognition in the tracker and (ii) add</w:t>
      </w:r>
      <w:r w:rsidR="006B279F">
        <w:t>ing</w:t>
      </w:r>
      <w:r w:rsidR="00BE2207">
        <w:t xml:space="preserve"> </w:t>
      </w:r>
      <w:r w:rsidR="00995F59">
        <w:t>discriminating power</w:t>
      </w:r>
      <w:r w:rsidR="008F5A21">
        <w:t xml:space="preserve"> to</w:t>
      </w:r>
      <w:r w:rsidR="006B279F">
        <w:t xml:space="preserve"> the particle identification </w:t>
      </w:r>
      <w:r w:rsidR="00B07FD8">
        <w:t>of muon</w:t>
      </w:r>
      <w:r w:rsidR="00995F59">
        <w:t>s</w:t>
      </w:r>
      <w:r w:rsidR="00B07FD8">
        <w:t xml:space="preserve"> with respect to the</w:t>
      </w:r>
      <w:r w:rsidR="00BE2207">
        <w:t xml:space="preserve"> electrons.</w:t>
      </w:r>
    </w:p>
    <w:p w14:paraId="5EDEC2E0" w14:textId="77777777" w:rsidR="004A188F" w:rsidRPr="00995F59" w:rsidRDefault="004A188F" w:rsidP="00995F59"/>
    <w:p w14:paraId="4BC0DB8C" w14:textId="77777777" w:rsidR="00995F59" w:rsidRDefault="00EC43C0" w:rsidP="00995F59">
      <w:pPr>
        <w:pStyle w:val="ListParagraph"/>
        <w:numPr>
          <w:ilvl w:val="0"/>
          <w:numId w:val="29"/>
        </w:numPr>
        <w:rPr>
          <w:b/>
        </w:rPr>
      </w:pPr>
      <w:r w:rsidRPr="00995F59">
        <w:rPr>
          <w:b/>
        </w:rPr>
        <w:t>Improvement on</w:t>
      </w:r>
      <w:r w:rsidR="00B07FD8" w:rsidRPr="00995F59">
        <w:rPr>
          <w:b/>
        </w:rPr>
        <w:t xml:space="preserve"> the tracking pattern r</w:t>
      </w:r>
      <w:r w:rsidRPr="00995F59">
        <w:rPr>
          <w:b/>
        </w:rPr>
        <w:t>ecognition capability</w:t>
      </w:r>
    </w:p>
    <w:p w14:paraId="51EB3B8E" w14:textId="0D045677" w:rsidR="00995F59" w:rsidRDefault="00995F59" w:rsidP="00995F59">
      <w:pPr>
        <w:pStyle w:val="ListParagraph"/>
        <w:numPr>
          <w:ilvl w:val="0"/>
          <w:numId w:val="0"/>
        </w:numPr>
        <w:ind w:left="1080"/>
      </w:pPr>
      <w:r>
        <w:t xml:space="preserve">This is shown </w:t>
      </w:r>
      <w:r w:rsidR="00E34EC6">
        <w:t xml:space="preserve">by the </w:t>
      </w:r>
      <w:r w:rsidR="008F5A21">
        <w:rPr>
          <w:color w:val="000000" w:themeColor="text1"/>
        </w:rPr>
        <w:sym w:font="Symbol" w:char="F044"/>
      </w:r>
      <w:r w:rsidR="00E34EC6">
        <w:t xml:space="preserve">T distribution of Fig.1.4.right, </w:t>
      </w:r>
      <w:r w:rsidR="008F5A21">
        <w:t xml:space="preserve"> where </w:t>
      </w:r>
      <w:r w:rsidR="008F5A21">
        <w:rPr>
          <w:color w:val="000000" w:themeColor="text1"/>
        </w:rPr>
        <w:sym w:font="Symbol" w:char="F044"/>
      </w:r>
      <w:r>
        <w:t>T</w:t>
      </w:r>
      <w:r w:rsidR="007404EC" w:rsidRPr="008F5A21">
        <w:rPr>
          <w:vertAlign w:val="subscript"/>
        </w:rPr>
        <w:t>HITS</w:t>
      </w:r>
      <w:r w:rsidR="008F5A21">
        <w:rPr>
          <w:vertAlign w:val="subscript"/>
        </w:rPr>
        <w:t xml:space="preserve"> </w:t>
      </w:r>
      <w:r w:rsidR="008F5A21">
        <w:t>= T</w:t>
      </w:r>
      <w:r w:rsidR="008F5A21" w:rsidRPr="008F5A21">
        <w:rPr>
          <w:vertAlign w:val="subscript"/>
        </w:rPr>
        <w:t>straw</w:t>
      </w:r>
      <w:r w:rsidR="008F5A21">
        <w:t>-T</w:t>
      </w:r>
      <w:r w:rsidR="008F5A21" w:rsidRPr="008F5A21">
        <w:rPr>
          <w:vertAlign w:val="subscript"/>
        </w:rPr>
        <w:t>calo</w:t>
      </w:r>
      <w:r>
        <w:t xml:space="preserve"> is the time difference between the </w:t>
      </w:r>
      <w:r w:rsidR="008F5A21">
        <w:t>timing of the tracker hits and the calorimeter cluster timing.</w:t>
      </w:r>
      <w:r>
        <w:t xml:space="preserve"> Retaining only the hits in time in a region large enough to take care of the drift in the straw, as for instance |</w:t>
      </w:r>
      <w:r w:rsidR="008F5A21">
        <w:rPr>
          <w:color w:val="000000" w:themeColor="text1"/>
        </w:rPr>
        <w:sym w:font="Symbol" w:char="F044"/>
      </w:r>
      <w:r>
        <w:t>T</w:t>
      </w:r>
      <w:r w:rsidR="007404EC" w:rsidRPr="008F5A21">
        <w:rPr>
          <w:vertAlign w:val="subscript"/>
        </w:rPr>
        <w:t>HITS</w:t>
      </w:r>
      <w:r>
        <w:t xml:space="preserve">| &lt; 50 ns, </w:t>
      </w:r>
      <w:r w:rsidR="008F5A21">
        <w:t xml:space="preserve">reduces dramatically the combinatorial background. This </w:t>
      </w:r>
      <w:r>
        <w:t xml:space="preserve"> is</w:t>
      </w:r>
      <w:r w:rsidR="008F5A21">
        <w:t xml:space="preserve"> clearly shown by the comparison of the tracking event display before </w:t>
      </w:r>
      <w:r w:rsidR="000F1045">
        <w:t xml:space="preserve">(Fig.1.5.left) and after (Fig.1.5.right) the application of this cut. </w:t>
      </w:r>
      <w:r>
        <w:t xml:space="preserve"> </w:t>
      </w:r>
    </w:p>
    <w:p w14:paraId="5FF95643" w14:textId="77777777" w:rsidR="006956A3" w:rsidRPr="006956A3" w:rsidRDefault="006956A3" w:rsidP="006956A3"/>
    <w:p w14:paraId="4A2C3345" w14:textId="77777777" w:rsidR="004878E6" w:rsidRDefault="00995F59" w:rsidP="004878E6">
      <w:pPr>
        <w:pStyle w:val="ListParagraph"/>
        <w:numPr>
          <w:ilvl w:val="0"/>
          <w:numId w:val="29"/>
        </w:numPr>
        <w:rPr>
          <w:b/>
        </w:rPr>
      </w:pPr>
      <w:r>
        <w:rPr>
          <w:b/>
        </w:rPr>
        <w:t>Particle Identification between electrons and muons</w:t>
      </w:r>
      <w:r w:rsidRPr="00995F59">
        <w:rPr>
          <w:b/>
        </w:rPr>
        <w:t xml:space="preserve"> </w:t>
      </w:r>
    </w:p>
    <w:p w14:paraId="7B6F28C5" w14:textId="77777777" w:rsidR="006956A3" w:rsidRDefault="004878E6" w:rsidP="00E6023C">
      <w:pPr>
        <w:pStyle w:val="ListParagraph"/>
        <w:numPr>
          <w:ilvl w:val="0"/>
          <w:numId w:val="0"/>
        </w:numPr>
        <w:ind w:left="1080"/>
      </w:pPr>
      <w:r>
        <w:t>Cosmic rays can generate two distin</w:t>
      </w:r>
      <w:r w:rsidR="009D2FE6">
        <w:t>c</w:t>
      </w:r>
      <w:r>
        <w:t xml:space="preserve">t categories of background events: </w:t>
      </w:r>
      <w:r w:rsidR="009D2FE6">
        <w:t>m</w:t>
      </w:r>
      <w:r>
        <w:t xml:space="preserve">uons trapped in the magnetic field </w:t>
      </w:r>
      <w:r w:rsidR="009D2FE6">
        <w:t xml:space="preserve">of the detector solenoid </w:t>
      </w:r>
      <w:r>
        <w:t xml:space="preserve">or electrons, </w:t>
      </w:r>
      <w:r>
        <w:lastRenderedPageBreak/>
        <w:t>produced in the cosmic muon interaction with the detector ma</w:t>
      </w:r>
      <w:r w:rsidR="009D2FE6">
        <w:t xml:space="preserve">terial. </w:t>
      </w:r>
      <w:r w:rsidR="00B46D4E">
        <w:t xml:space="preserve">We concentrate on the first category. Discussion of rejection of the second </w:t>
      </w:r>
    </w:p>
    <w:p w14:paraId="1AD8BF86" w14:textId="77777777" w:rsidR="006956A3" w:rsidRDefault="006956A3" w:rsidP="00E6023C">
      <w:pPr>
        <w:pStyle w:val="ListParagraph"/>
        <w:numPr>
          <w:ilvl w:val="0"/>
          <w:numId w:val="0"/>
        </w:numPr>
        <w:ind w:left="1080"/>
      </w:pPr>
    </w:p>
    <w:p w14:paraId="08382829" w14:textId="4335AA81" w:rsidR="006956A3" w:rsidRDefault="006956A3" w:rsidP="00E6023C">
      <w:pPr>
        <w:pStyle w:val="ListParagraph"/>
        <w:numPr>
          <w:ilvl w:val="0"/>
          <w:numId w:val="0"/>
        </w:numPr>
        <w:ind w:left="1080"/>
      </w:pPr>
      <w:r>
        <w:rPr>
          <w:noProof/>
        </w:rPr>
        <w:drawing>
          <wp:anchor distT="0" distB="0" distL="114300" distR="114300" simplePos="0" relativeHeight="251716608" behindDoc="0" locked="0" layoutInCell="1" allowOverlap="1" wp14:anchorId="2B064864" wp14:editId="7CDAFB7D">
            <wp:simplePos x="0" y="0"/>
            <wp:positionH relativeFrom="column">
              <wp:posOffset>280035</wp:posOffset>
            </wp:positionH>
            <wp:positionV relativeFrom="paragraph">
              <wp:posOffset>142240</wp:posOffset>
            </wp:positionV>
            <wp:extent cx="5337175" cy="18542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7175" cy="1854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26BA8" w14:textId="240353D4" w:rsidR="006956A3" w:rsidRDefault="006956A3" w:rsidP="00E6023C">
      <w:pPr>
        <w:pStyle w:val="ListParagraph"/>
        <w:numPr>
          <w:ilvl w:val="0"/>
          <w:numId w:val="0"/>
        </w:numPr>
        <w:ind w:left="1080"/>
      </w:pPr>
      <w:r>
        <w:rPr>
          <w:noProof/>
        </w:rPr>
        <mc:AlternateContent>
          <mc:Choice Requires="wps">
            <w:drawing>
              <wp:anchor distT="0" distB="0" distL="114300" distR="114300" simplePos="0" relativeHeight="251714560" behindDoc="0" locked="0" layoutInCell="1" allowOverlap="1" wp14:anchorId="2C0E3DAF" wp14:editId="2EB3A57D">
                <wp:simplePos x="0" y="0"/>
                <wp:positionH relativeFrom="column">
                  <wp:posOffset>508635</wp:posOffset>
                </wp:positionH>
                <wp:positionV relativeFrom="paragraph">
                  <wp:posOffset>0</wp:posOffset>
                </wp:positionV>
                <wp:extent cx="5337175" cy="448310"/>
                <wp:effectExtent l="0" t="0" r="0" b="8890"/>
                <wp:wrapSquare wrapText="bothSides"/>
                <wp:docPr id="26" name="Text Box 26"/>
                <wp:cNvGraphicFramePr/>
                <a:graphic xmlns:a="http://schemas.openxmlformats.org/drawingml/2006/main">
                  <a:graphicData uri="http://schemas.microsoft.com/office/word/2010/wordprocessingShape">
                    <wps:wsp>
                      <wps:cNvSpPr txBox="1"/>
                      <wps:spPr>
                        <a:xfrm>
                          <a:off x="0" y="0"/>
                          <a:ext cx="5337175" cy="4483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2F04C51" w14:textId="61272E73" w:rsidR="007471EC" w:rsidRPr="009D0273" w:rsidRDefault="007471EC" w:rsidP="00704E62">
                            <w:pPr>
                              <w:pStyle w:val="Caption"/>
                              <w:rPr>
                                <w:noProof/>
                                <w:lang w:eastAsia="en-US"/>
                              </w:rPr>
                            </w:pPr>
                            <w:r>
                              <w:t xml:space="preserve">Figure </w:t>
                            </w:r>
                            <w:r w:rsidR="00927C8A">
                              <w:fldChar w:fldCharType="begin"/>
                            </w:r>
                            <w:r w:rsidR="00927C8A">
                              <w:instrText xml:space="preserve"> STYLEREF 1 \s </w:instrText>
                            </w:r>
                            <w:r w:rsidR="00927C8A">
                              <w:fldChar w:fldCharType="separate"/>
                            </w:r>
                            <w:r>
                              <w:rPr>
                                <w:noProof/>
                              </w:rPr>
                              <w:t>1</w:t>
                            </w:r>
                            <w:r w:rsidR="00927C8A">
                              <w:rPr>
                                <w:noProof/>
                              </w:rPr>
                              <w:fldChar w:fldCharType="end"/>
                            </w:r>
                            <w:r>
                              <w:t xml:space="preserve">.7 </w:t>
                            </w:r>
                            <w:r w:rsidRPr="00A24D90">
                              <w:rPr>
                                <w:i/>
                              </w:rPr>
                              <w:t>Distribution of DT_e (left-plot) and energy (right-plot) variables for electrons (white) and muon (blue) of same momentum (104.4 MeV).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0" type="#_x0000_t202" style="position:absolute;left:0;text-align:left;margin-left:40.05pt;margin-top:0;width:420.25pt;height:35.3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" stroked="f">
                <v:textbox style="mso-fit-shape-to-text:t" inset="0,0,0,0">
                  <w:txbxContent>
                    <w:p w14:paraId="52F04C51" w14:textId="61272E73" w:rsidR="007471EC" w:rsidRPr="009D0273" w:rsidRDefault="007471EC" w:rsidP="00704E62">
                      <w:pPr>
                        <w:pStyle w:val="Caption"/>
                        <w:rPr>
                          <w:noProof/>
                          <w:lang w:eastAsia="en-US"/>
                        </w:rPr>
                      </w:pPr>
                      <w:r>
                        <w:t xml:space="preserve">Figure </w:t>
                      </w:r>
                      <w:fldSimple w:instr=" STYLEREF 1 \s ">
                        <w:r>
                          <w:rPr>
                            <w:noProof/>
                          </w:rPr>
                          <w:t>1</w:t>
                        </w:r>
                      </w:fldSimple>
                      <w:r>
                        <w:t xml:space="preserve">.7 </w:t>
                      </w:r>
                      <w:r w:rsidRPr="00A24D90">
                        <w:rPr>
                          <w:i/>
                        </w:rPr>
                        <w:t>Distribution of DT_e (left-plot) and energy (right-plot) variables for electrons (white) and muon (blue) of same momentum (104.4 MeV).</w:t>
                      </w:r>
                    </w:p>
                  </w:txbxContent>
                </v:textbox>
                <w10:wrap type="square"/>
              </v:shape>
            </w:pict>
          </mc:Fallback>
        </mc:AlternateContent>
      </w:r>
    </w:p>
    <w:p w14:paraId="4F08CB58" w14:textId="755048BC" w:rsidR="006956A3" w:rsidRDefault="006956A3" w:rsidP="00E6023C">
      <w:pPr>
        <w:pStyle w:val="ListParagraph"/>
        <w:numPr>
          <w:ilvl w:val="0"/>
          <w:numId w:val="0"/>
        </w:numPr>
        <w:ind w:left="1080"/>
      </w:pPr>
    </w:p>
    <w:p w14:paraId="77EEE870" w14:textId="77777777" w:rsidR="006956A3" w:rsidRDefault="006956A3" w:rsidP="00E6023C">
      <w:pPr>
        <w:pStyle w:val="ListParagraph"/>
        <w:numPr>
          <w:ilvl w:val="0"/>
          <w:numId w:val="0"/>
        </w:numPr>
        <w:ind w:left="1080"/>
      </w:pPr>
    </w:p>
    <w:p w14:paraId="2357FE9C" w14:textId="77777777" w:rsidR="006956A3" w:rsidRDefault="006956A3" w:rsidP="00E6023C">
      <w:pPr>
        <w:pStyle w:val="ListParagraph"/>
        <w:numPr>
          <w:ilvl w:val="0"/>
          <w:numId w:val="0"/>
        </w:numPr>
        <w:ind w:left="1080"/>
      </w:pPr>
    </w:p>
    <w:p w14:paraId="6284CDA3" w14:textId="77777777" w:rsidR="000F1045" w:rsidRDefault="00B46D4E" w:rsidP="006956A3">
      <w:pPr>
        <w:pStyle w:val="ListParagraph"/>
        <w:numPr>
          <w:ilvl w:val="0"/>
          <w:numId w:val="0"/>
        </w:numPr>
        <w:ind w:left="1080"/>
      </w:pPr>
      <w:r>
        <w:t>category can be found in ref.</w:t>
      </w:r>
      <w:r w:rsidR="000F1045">
        <w:t xml:space="preserve"> </w:t>
      </w:r>
      <w:r>
        <w:t xml:space="preserve">[Pezzullo]. </w:t>
      </w:r>
      <w:r w:rsidR="006956A3">
        <w:t>In Fig. 1.6</w:t>
      </w:r>
      <w:r w:rsidR="009D2FE6">
        <w:t xml:space="preserve"> </w:t>
      </w:r>
      <w:r w:rsidR="004878E6">
        <w:t>the simulated cosmic muon</w:t>
      </w:r>
      <w:r>
        <w:t xml:space="preserve"> (named Ralf Event)</w:t>
      </w:r>
      <w:r w:rsidR="000F1045">
        <w:t xml:space="preserve"> that has survived the CRV</w:t>
      </w:r>
      <w:r w:rsidR="009D2FE6">
        <w:t xml:space="preserve"> is shown</w:t>
      </w:r>
      <w:r w:rsidR="00E6023C">
        <w:t xml:space="preserve">. This event </w:t>
      </w:r>
      <w:r w:rsidR="000F1045">
        <w:t xml:space="preserve">has </w:t>
      </w:r>
      <w:r w:rsidR="00E6023C">
        <w:t>bee</w:t>
      </w:r>
      <w:r w:rsidR="009D2FE6">
        <w:t xml:space="preserve">n reconstructed as a CE </w:t>
      </w:r>
      <w:r w:rsidR="000F1045">
        <w:t xml:space="preserve">candidate, </w:t>
      </w:r>
      <w:r w:rsidR="009D2FE6">
        <w:t>since it has a momentum of</w:t>
      </w:r>
      <w:r w:rsidR="00E6023C">
        <w:t xml:space="preserve"> 104.4 MeV/c. The simulation </w:t>
      </w:r>
      <w:r w:rsidR="000F1045">
        <w:t>sample done [REF-ralf]</w:t>
      </w:r>
      <w:r w:rsidR="009D2FE6">
        <w:t xml:space="preserve"> </w:t>
      </w:r>
      <w:r w:rsidR="00E6023C">
        <w:t>corresponds to a 10% of the experiment data taking time so tha</w:t>
      </w:r>
      <w:r w:rsidR="009D2FE6">
        <w:t>t we expect O(10) events of this</w:t>
      </w:r>
      <w:r w:rsidR="00E6023C">
        <w:t xml:space="preserve"> kind in the final sample. Our physics requirement is to keep the contribution due to cosmic background at a level of 0.05 events</w:t>
      </w:r>
      <w:r w:rsidR="009D2FE6">
        <w:t xml:space="preserve"> (cfr.xxx)</w:t>
      </w:r>
      <w:r w:rsidR="00E6023C">
        <w:t xml:space="preserve"> thus translatin</w:t>
      </w:r>
      <w:r w:rsidR="009D2FE6">
        <w:t xml:space="preserve">g in a </w:t>
      </w:r>
      <w:r w:rsidR="00E6023C">
        <w:t xml:space="preserve">muon rejection </w:t>
      </w:r>
      <w:r w:rsidR="009D2FE6">
        <w:t>requi</w:t>
      </w:r>
      <w:r w:rsidR="000F1045">
        <w:t>rement of ~ 200 while keeping a</w:t>
      </w:r>
      <w:r w:rsidR="00E6023C">
        <w:t xml:space="preserve"> high </w:t>
      </w:r>
      <w:r w:rsidR="009D2FE6">
        <w:t xml:space="preserve">signal efficiency </w:t>
      </w:r>
    </w:p>
    <w:p w14:paraId="440F996A" w14:textId="1BD1E047" w:rsidR="007404EC" w:rsidRPr="007404EC" w:rsidRDefault="00E6023C" w:rsidP="006956A3">
      <w:pPr>
        <w:pStyle w:val="ListParagraph"/>
        <w:numPr>
          <w:ilvl w:val="0"/>
          <w:numId w:val="0"/>
        </w:numPr>
        <w:ind w:left="1080"/>
      </w:pPr>
      <w:r>
        <w:t>(~ 99%</w:t>
      </w:r>
      <w:r w:rsidR="009D2FE6">
        <w:t xml:space="preserve"> on CE</w:t>
      </w:r>
      <w:r w:rsidR="006956A3">
        <w:t>)</w:t>
      </w:r>
    </w:p>
    <w:p w14:paraId="30B682B2" w14:textId="49E85A72" w:rsidR="006956A3" w:rsidRPr="006956A3" w:rsidRDefault="00E6023C" w:rsidP="006956A3">
      <w:pPr>
        <w:pStyle w:val="ListParagraph"/>
        <w:numPr>
          <w:ilvl w:val="0"/>
          <w:numId w:val="0"/>
        </w:numPr>
        <w:ind w:left="1080"/>
      </w:pPr>
      <w:r>
        <w:t>The tracker alone is unable to make</w:t>
      </w:r>
      <w:r w:rsidR="00B46D4E">
        <w:t xml:space="preserve"> such a powerful discrimination. In note [refpasha] the tracker timing and DE/DX information were combined in a Log Likelihood ratio function that provided a rejection of 8 with an efficien</w:t>
      </w:r>
      <w:r w:rsidR="000F1045">
        <w:t>cy of 90%. R</w:t>
      </w:r>
      <w:r w:rsidR="005E5191">
        <w:t>ej</w:t>
      </w:r>
      <w:r w:rsidR="000F1045">
        <w:t>ecting the offending Ralf event</w:t>
      </w:r>
      <w:r w:rsidR="00B46D4E">
        <w:t xml:space="preserve"> correspond</w:t>
      </w:r>
      <w:r w:rsidR="000F1045">
        <w:t>s</w:t>
      </w:r>
      <w:r w:rsidR="00B46D4E">
        <w:t xml:space="preserve"> to a 30% inefficiency on the CE signal. </w:t>
      </w:r>
    </w:p>
    <w:p w14:paraId="6E8B72A7" w14:textId="65477DB2" w:rsidR="008D0A2C" w:rsidRDefault="000F1045" w:rsidP="008D0A2C">
      <w:pPr>
        <w:pStyle w:val="ListParagraph"/>
        <w:numPr>
          <w:ilvl w:val="0"/>
          <w:numId w:val="0"/>
        </w:numPr>
        <w:ind w:left="1080"/>
      </w:pPr>
      <w:r>
        <w:t>The tracker-calorimeter PID can be</w:t>
      </w:r>
      <w:r w:rsidR="00B46D4E">
        <w:t xml:space="preserve"> based on energy reconstruction, shower shape an</w:t>
      </w:r>
      <w:r w:rsidR="005E5191">
        <w:t xml:space="preserve">d time difference between calorimeter timing and extrapolated arrival time </w:t>
      </w:r>
      <w:r>
        <w:t xml:space="preserve">of the track </w:t>
      </w:r>
      <w:r w:rsidR="005E5191">
        <w:t xml:space="preserve">on the calorimeter surface in the electron hypothesis, </w:t>
      </w:r>
      <w:r>
        <w:rPr>
          <w:color w:val="000000" w:themeColor="text1"/>
        </w:rPr>
        <w:sym w:font="Symbol" w:char="F044"/>
      </w:r>
      <w:r w:rsidR="005E5191">
        <w:t xml:space="preserve">T_e. </w:t>
      </w:r>
      <w:r>
        <w:t>In the following calculation, w</w:t>
      </w:r>
      <w:r w:rsidR="005E5191">
        <w:t>e do not consider the shower shape since this is rea</w:t>
      </w:r>
      <w:r>
        <w:t>lly detector specific. In Fig.1.7</w:t>
      </w:r>
      <w:r w:rsidR="00041A3E">
        <w:t xml:space="preserve">, </w:t>
      </w:r>
      <w:r>
        <w:t xml:space="preserve">the </w:t>
      </w:r>
      <w:r>
        <w:rPr>
          <w:color w:val="000000" w:themeColor="text1"/>
        </w:rPr>
        <w:sym w:font="Symbol" w:char="F044"/>
      </w:r>
      <w:r w:rsidR="00041A3E">
        <w:t xml:space="preserve">T_e and </w:t>
      </w:r>
      <w:r w:rsidR="005E5191">
        <w:t>energy distribution</w:t>
      </w:r>
      <w:r>
        <w:t>s</w:t>
      </w:r>
      <w:r w:rsidR="005E5191">
        <w:t xml:space="preserve"> are shown for muons and electron candidates. </w:t>
      </w:r>
      <w:r w:rsidR="008D0A2C">
        <w:t>Rejection of the offending Ralf event is straightforward since it has energy deposition in the calorimeter of 44.4 MeV and a DT variable of -1.5 ns as shown by the red arrows in Fig.1.7.</w:t>
      </w:r>
    </w:p>
    <w:p w14:paraId="67DA8FF4" w14:textId="25DD4A8F" w:rsidR="00EC43C0" w:rsidRDefault="005E5191" w:rsidP="00E6023C">
      <w:pPr>
        <w:pStyle w:val="ListParagraph"/>
        <w:numPr>
          <w:ilvl w:val="0"/>
          <w:numId w:val="0"/>
        </w:numPr>
        <w:ind w:left="1080"/>
      </w:pPr>
      <w:r>
        <w:lastRenderedPageBreak/>
        <w:t xml:space="preserve">Study of rejection and efficiency has been done as a function of different values of the energy </w:t>
      </w:r>
      <w:r w:rsidR="008D0A2C">
        <w:t xml:space="preserve">and timing </w:t>
      </w:r>
      <w:r>
        <w:t xml:space="preserve">resolution. Results of these studies are reported in </w:t>
      </w:r>
      <w:r w:rsidR="007B620E">
        <w:t>ref</w:t>
      </w:r>
      <w:r w:rsidR="008D0A2C">
        <w:t xml:space="preserve"> </w:t>
      </w:r>
      <w:r w:rsidR="007B620E">
        <w:t xml:space="preserve">[ToBeDone] </w:t>
      </w:r>
      <w:r>
        <w:t xml:space="preserve">and in </w:t>
      </w:r>
      <w:r w:rsidR="008D0A2C">
        <w:t>Fig.1.8</w:t>
      </w:r>
      <w:r>
        <w:t>. We conclu</w:t>
      </w:r>
      <w:r w:rsidR="008D0A2C">
        <w:t xml:space="preserve">de that a timing resolution of </w:t>
      </w:r>
      <w:r>
        <w:t>~0.5 ns and a</w:t>
      </w:r>
      <w:r w:rsidR="008D0A2C">
        <w:t>n</w:t>
      </w:r>
      <w:r>
        <w:t xml:space="preserve"> energy resolution of O(5%) are necessary </w:t>
      </w:r>
      <w:r w:rsidR="008D0A2C">
        <w:t>to keep high efficiency and a 3-</w:t>
      </w:r>
      <w:r w:rsidR="008D0A2C">
        <w:sym w:font="Symbol" w:char="F073"/>
      </w:r>
      <w:r w:rsidR="008D0A2C">
        <w:t xml:space="preserve"> </w:t>
      </w:r>
      <w:r w:rsidR="008D0A2C">
        <w:sym w:font="Symbol" w:char="F06D"/>
      </w:r>
      <w:r w:rsidR="008D0A2C">
        <w:t>-e separation. In chapt.[Simulation],</w:t>
      </w:r>
      <w:r>
        <w:t xml:space="preserve"> we will also show how this result is stable as a function of  background intensity. </w:t>
      </w:r>
    </w:p>
    <w:p w14:paraId="1F4B98C5" w14:textId="525BB102" w:rsidR="00704E62" w:rsidRPr="005E5191" w:rsidRDefault="008D0A2C" w:rsidP="005E5191">
      <w:r>
        <w:rPr>
          <w:noProof/>
          <w:lang w:eastAsia="en-US"/>
        </w:rPr>
        <mc:AlternateContent>
          <mc:Choice Requires="wps">
            <w:drawing>
              <wp:anchor distT="0" distB="0" distL="114300" distR="114300" simplePos="0" relativeHeight="251721728" behindDoc="0" locked="0" layoutInCell="1" allowOverlap="1" wp14:anchorId="1501499C" wp14:editId="6D7193D3">
                <wp:simplePos x="0" y="0"/>
                <wp:positionH relativeFrom="column">
                  <wp:posOffset>51435</wp:posOffset>
                </wp:positionH>
                <wp:positionV relativeFrom="paragraph">
                  <wp:posOffset>2157730</wp:posOffset>
                </wp:positionV>
                <wp:extent cx="5600700" cy="45910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45910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FA0123F" w14:textId="103EC015" w:rsidR="007471EC" w:rsidRPr="00F55E6D" w:rsidRDefault="007471E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-e  rejection factor as a function of reconstruction efficiency. The results are parametrized as a function of energy and timing resolution.</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31" type="#_x0000_t202" style="position:absolute;left:0;text-align:left;margin-left:4.05pt;margin-top:169.9pt;width:441pt;height:36.1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" stroked="f">
                <v:textbox style="mso-fit-shape-to-text:t" inset="0,0,0,0">
                  <w:txbxContent>
                    <w:p w14:paraId="7FA0123F" w14:textId="103EC015" w:rsidR="008D0A2C" w:rsidRPr="00F55E6D" w:rsidRDefault="008D0A2C" w:rsidP="008D0A2C">
                      <w:pPr>
                        <w:pStyle w:val="Caption"/>
                        <w:rPr>
                          <w:noProof/>
                          <w:lang w:eastAsia="en-US"/>
                        </w:rPr>
                      </w:pPr>
                      <w:r>
                        <w:t xml:space="preserve">Figure 1.8 </w:t>
                      </w:r>
                      <w:r w:rsidRPr="008D0A2C">
                        <w:rPr>
                          <w:i/>
                        </w:rPr>
                        <w:t xml:space="preserve">Distribution of the </w:t>
                      </w:r>
                      <w:r w:rsidRPr="008D0A2C">
                        <w:rPr>
                          <w:i/>
                        </w:rPr>
                        <w:sym w:font="Symbol" w:char="F06D"/>
                      </w:r>
                      <w:r w:rsidRPr="008D0A2C">
                        <w:rPr>
                          <w:i/>
                        </w:rPr>
                        <w:t xml:space="preserve">-e </w:t>
                      </w:r>
                      <w:r w:rsidRPr="008D0A2C">
                        <w:rPr>
                          <w:i/>
                        </w:rPr>
                        <w:t xml:space="preserve"> rejection factor as a function of reconstruction efficiency. The results are parametrized as a function of energy and timing resolution.</w:t>
                      </w:r>
                      <w:r>
                        <w:t xml:space="preserve"> </w:t>
                      </w:r>
                    </w:p>
                  </w:txbxContent>
                </v:textbox>
                <w10:wrap type="square"/>
              </v:shape>
            </w:pict>
          </mc:Fallback>
        </mc:AlternateContent>
      </w:r>
      <w:r>
        <w:rPr>
          <w:noProof/>
          <w:lang w:eastAsia="en-US"/>
        </w:rPr>
        <w:drawing>
          <wp:anchor distT="0" distB="0" distL="114300" distR="114300" simplePos="0" relativeHeight="251718656" behindDoc="0" locked="0" layoutInCell="1" allowOverlap="1" wp14:anchorId="4B3E2379" wp14:editId="30C932F7">
            <wp:simplePos x="0" y="0"/>
            <wp:positionH relativeFrom="column">
              <wp:posOffset>51435</wp:posOffset>
            </wp:positionH>
            <wp:positionV relativeFrom="paragraph">
              <wp:posOffset>154940</wp:posOffset>
            </wp:positionV>
            <wp:extent cx="5600700" cy="1945640"/>
            <wp:effectExtent l="0" t="0" r="12700" b="10160"/>
            <wp:wrapSquare wrapText="bothSides"/>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D9A996" w14:textId="05746114" w:rsidR="005E5191" w:rsidRDefault="005E5191" w:rsidP="005E5191"/>
    <w:p w14:paraId="2320CB7D" w14:textId="034B3CC9" w:rsidR="00665454" w:rsidRDefault="00665454" w:rsidP="00221956">
      <w:r>
        <w:t>A</w:t>
      </w:r>
      <w:r w:rsidR="006B279F">
        <w:t>nother relevant characteristics provided by the calorimeter syste</w:t>
      </w:r>
      <w:r w:rsidR="00D40187">
        <w:t>m is the one of  gener</w:t>
      </w:r>
      <w:r w:rsidR="0083445E">
        <w:t>ating</w:t>
      </w:r>
      <w:r w:rsidR="006B279F">
        <w:t xml:space="preserve"> a fast, efficient and tracking independent trigger for the expe</w:t>
      </w:r>
      <w:r w:rsidR="0083445E">
        <w:t xml:space="preserve">riment. For trigger we mean </w:t>
      </w:r>
      <w:r w:rsidR="00D40187">
        <w:t xml:space="preserve"> an offline filter, HLT/L3 like, </w:t>
      </w:r>
      <w:r w:rsidR="006B279F">
        <w:t xml:space="preserve"> that can be used after streaming the events from the DS to the online computing farm but before storing data on disk. The DAQ [cfr chapt.xx] will read </w:t>
      </w:r>
      <w:r w:rsidR="009D6604">
        <w:t>events from the tracking and EMC</w:t>
      </w:r>
      <w:r w:rsidR="006B279F">
        <w:t xml:space="preserve"> digitizer at a maximum throughput of XX Gb/sec and the foreseen online farm will not be able to process with full reconstruction more than 1/20 of the streamed data. The calorimeter “trigger” should be ab</w:t>
      </w:r>
      <w:r w:rsidR="004A188F">
        <w:t>le to help the processing in the online farm by re</w:t>
      </w:r>
      <w:r w:rsidR="009D6604">
        <w:t>ducing the input of a factor XXX</w:t>
      </w:r>
      <w:r w:rsidR="004A188F">
        <w:t xml:space="preserve"> while preserving the writing on disk to a max storage of 10 pB/year. The most important aspect for this trigger is to be independent from the tracker for two reasons: (i) </w:t>
      </w:r>
      <w:r>
        <w:t>it will allow a measurem</w:t>
      </w:r>
      <w:r w:rsidR="009D6604">
        <w:t>ent of the tracking and of the Track T</w:t>
      </w:r>
      <w:r>
        <w:t xml:space="preserve">rigger efficiency if done in OR with </w:t>
      </w:r>
      <w:r w:rsidR="009D6604">
        <w:t>the calorimeter one</w:t>
      </w:r>
      <w:r>
        <w:t>, (ii) it will suffer of a completely different systematics due to the presence of the environmental background. The second point is particularly important for a smooth start</w:t>
      </w:r>
      <w:r w:rsidR="009D6604">
        <w:t>-</w:t>
      </w:r>
      <w:r>
        <w:t>up of the experiment where the running conditions</w:t>
      </w:r>
      <w:r w:rsidR="00D40187">
        <w:t xml:space="preserve"> will not precisely known. Indeed, while </w:t>
      </w:r>
      <w:r>
        <w:t>the overlapping hit</w:t>
      </w:r>
      <w:r w:rsidR="00D40187">
        <w:t xml:space="preserve">s in the tracker make </w:t>
      </w:r>
      <w:r>
        <w:t xml:space="preserve">the pattern recognition </w:t>
      </w:r>
      <w:r w:rsidR="00D40187">
        <w:t xml:space="preserve">difficult </w:t>
      </w:r>
      <w:r>
        <w:t>a calorimeter based trigger</w:t>
      </w:r>
      <w:r w:rsidR="009D6604">
        <w:t>,</w:t>
      </w:r>
      <w:r>
        <w:t xml:space="preserve"> that looks only to the energy threshold</w:t>
      </w:r>
      <w:r w:rsidR="009D6604">
        <w:t>,</w:t>
      </w:r>
      <w:r>
        <w:t xml:space="preserve"> will see the additional hits only a</w:t>
      </w:r>
      <w:r w:rsidR="00D40187">
        <w:t>s incremental energy. This might translate</w:t>
      </w:r>
      <w:r>
        <w:t xml:space="preserve"> in a hi</w:t>
      </w:r>
      <w:r w:rsidR="009D6604">
        <w:t>gher through</w:t>
      </w:r>
      <w:r>
        <w:t xml:space="preserve">put for the background but </w:t>
      </w:r>
      <w:r w:rsidR="009D6604">
        <w:t xml:space="preserve">will </w:t>
      </w:r>
      <w:r w:rsidR="00D40187">
        <w:t>not reduce substantially the</w:t>
      </w:r>
      <w:r w:rsidR="009D6604">
        <w:t xml:space="preserve"> trigger</w:t>
      </w:r>
      <w:r>
        <w:t xml:space="preserve"> efficiency.</w:t>
      </w:r>
      <w:r w:rsidR="00D40187">
        <w:t xml:space="preserve"> Moreover, the offline application of the DThits cut will speed up also the tracker reconstruction.</w:t>
      </w:r>
      <w:r>
        <w:t xml:space="preserve">  In ref </w:t>
      </w:r>
      <w:r>
        <w:lastRenderedPageBreak/>
        <w:t xml:space="preserve">[DocDbTrigger], we have revised the study of the DIO rejection  and signal efficiency for a simple </w:t>
      </w:r>
      <w:r w:rsidR="009D6604">
        <w:t xml:space="preserve">calorimeter </w:t>
      </w:r>
      <w:r>
        <w:t xml:space="preserve">cluster based trigger. In Fig.xx, we report the </w:t>
      </w:r>
      <w:r w:rsidR="009D6604">
        <w:t xml:space="preserve">DIO surviving rate </w:t>
      </w:r>
      <w:r w:rsidR="004322B3">
        <w:t xml:space="preserve">as a function of </w:t>
      </w:r>
      <w:r w:rsidR="009D6604">
        <w:t xml:space="preserve">efficiency for different value of </w:t>
      </w:r>
      <w:r w:rsidR="004322B3">
        <w:t xml:space="preserve">energy resolution. It is clear that the requirement to bring down the rate to 4 kHz and efficiency to &gt; 90% suggests </w:t>
      </w:r>
      <w:r w:rsidR="00D40187">
        <w:t xml:space="preserve">a calorimeter with </w:t>
      </w:r>
      <w:r w:rsidR="004322B3">
        <w:t>an energy resolution of O(7-8)%.</w:t>
      </w:r>
    </w:p>
    <w:p w14:paraId="21E26C97" w14:textId="1B432DA0" w:rsidR="00A24D90" w:rsidRDefault="009D6604" w:rsidP="00221956">
      <w:r>
        <w:rPr>
          <w:noProof/>
          <w:lang w:eastAsia="en-US"/>
        </w:rPr>
        <w:drawing>
          <wp:anchor distT="0" distB="0" distL="114300" distR="114300" simplePos="0" relativeHeight="251685888" behindDoc="0" locked="0" layoutInCell="1" allowOverlap="1" wp14:anchorId="4592A5EC" wp14:editId="1CA06B65">
            <wp:simplePos x="0" y="0"/>
            <wp:positionH relativeFrom="column">
              <wp:posOffset>851535</wp:posOffset>
            </wp:positionH>
            <wp:positionV relativeFrom="paragraph">
              <wp:posOffset>167640</wp:posOffset>
            </wp:positionV>
            <wp:extent cx="4000500" cy="266827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668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A184A5" w14:textId="6F0B3027" w:rsidR="00A24D90" w:rsidRDefault="00A24D90" w:rsidP="00221956"/>
    <w:p w14:paraId="166AB1D1" w14:textId="77777777" w:rsidR="00A24D90" w:rsidRDefault="00A24D90" w:rsidP="00221956"/>
    <w:p w14:paraId="16346CC7" w14:textId="77777777" w:rsidR="00A24D90" w:rsidRDefault="00A24D90" w:rsidP="00221956"/>
    <w:p w14:paraId="743DDD90" w14:textId="02EBFA33" w:rsidR="00A24D90" w:rsidRDefault="00A24D90" w:rsidP="00221956"/>
    <w:p w14:paraId="0469E443" w14:textId="77777777" w:rsidR="00A24D90" w:rsidRDefault="00A24D90" w:rsidP="00221956"/>
    <w:p w14:paraId="6D66970F" w14:textId="77777777" w:rsidR="00A24D90" w:rsidRDefault="00A24D90" w:rsidP="00221956"/>
    <w:p w14:paraId="13BE078C" w14:textId="77777777" w:rsidR="00A24D90" w:rsidRDefault="00A24D90" w:rsidP="00221956"/>
    <w:p w14:paraId="066C907C" w14:textId="77777777" w:rsidR="00A24D90" w:rsidRDefault="00A24D90" w:rsidP="00221956"/>
    <w:p w14:paraId="69790BC3" w14:textId="77777777" w:rsidR="00B91D4A" w:rsidRDefault="00B91D4A" w:rsidP="00221956"/>
    <w:p w14:paraId="63C528C1" w14:textId="77777777" w:rsidR="00B91D4A" w:rsidRDefault="00B91D4A" w:rsidP="00221956"/>
    <w:p w14:paraId="1DB96A0E" w14:textId="77777777" w:rsidR="00B91D4A" w:rsidRDefault="00B91D4A" w:rsidP="00221956"/>
    <w:p w14:paraId="6D264AD0" w14:textId="77777777" w:rsidR="00B91D4A" w:rsidRDefault="00B91D4A" w:rsidP="00221956"/>
    <w:p w14:paraId="62D7DAE5" w14:textId="77777777" w:rsidR="009D6604" w:rsidRDefault="009D6604" w:rsidP="00221956"/>
    <w:p w14:paraId="0DF5619B" w14:textId="77777777" w:rsidR="009D6604" w:rsidRDefault="009D6604" w:rsidP="00221956"/>
    <w:p w14:paraId="19AE25B1" w14:textId="77777777" w:rsidR="009D6604" w:rsidRDefault="009D6604" w:rsidP="00221956"/>
    <w:p w14:paraId="0DEF9E4C" w14:textId="65296CA0" w:rsidR="00A24D90" w:rsidRDefault="00B91D4A" w:rsidP="00B91D4A">
      <w:pPr>
        <w:pStyle w:val="Caption"/>
      </w:pPr>
      <w:r>
        <w:t>Figur</w:t>
      </w:r>
      <w:r w:rsidR="00FE291A">
        <w:t xml:space="preserve">e 1.9 </w:t>
      </w:r>
      <w:r>
        <w:t>TRIGGER EFFICIENCY vs Resolution</w:t>
      </w:r>
    </w:p>
    <w:p w14:paraId="3C987465" w14:textId="77777777" w:rsidR="00A24D90" w:rsidRDefault="00A24D90" w:rsidP="00221956"/>
    <w:p w14:paraId="528ADC57" w14:textId="4CD0726B" w:rsidR="00EC43C0" w:rsidRDefault="00D40187" w:rsidP="00221956">
      <w:r>
        <w:t>Calorimeter improvement of CALMAN Filter ??</w:t>
      </w:r>
    </w:p>
    <w:p w14:paraId="10E56E98" w14:textId="77777777" w:rsidR="00D40187" w:rsidRDefault="00D40187" w:rsidP="00221956"/>
    <w:p w14:paraId="18D4D4BB" w14:textId="07E551ED" w:rsidR="00C70447" w:rsidRDefault="00D40187" w:rsidP="00C70447">
      <w:pPr>
        <w:rPr>
          <w:b/>
        </w:rPr>
      </w:pPr>
      <w:r>
        <w:t>T</w:t>
      </w:r>
      <w:r w:rsidR="009D6604">
        <w:t>he calorimeter system</w:t>
      </w:r>
      <w:r>
        <w:t xml:space="preserve"> should also be radiation hard and have an occupancy at a level of 10-20 % not to impact the data throughput. </w:t>
      </w:r>
    </w:p>
    <w:p w14:paraId="0DAA5034" w14:textId="77777777" w:rsidR="009D6604" w:rsidRPr="009D6604" w:rsidRDefault="009D6604" w:rsidP="00C70447">
      <w:pPr>
        <w:rPr>
          <w:b/>
        </w:rPr>
      </w:pPr>
    </w:p>
    <w:p w14:paraId="3F41CA31" w14:textId="5F1056F9" w:rsidR="009D6604" w:rsidRPr="00D40187" w:rsidRDefault="00D40187" w:rsidP="00C70447">
      <w:r>
        <w:t xml:space="preserve">Summarizing, </w:t>
      </w:r>
      <w:r w:rsidR="009D6604" w:rsidRPr="00D40187">
        <w:t>what</w:t>
      </w:r>
      <w:r>
        <w:t>ever resolution around 5% will be reasonable for the calorimeter</w:t>
      </w:r>
      <w:r w:rsidR="00BE2207" w:rsidRPr="00D40187">
        <w:t xml:space="preserve">. </w:t>
      </w:r>
      <w:r>
        <w:t>A t</w:t>
      </w:r>
      <w:r w:rsidR="00BE2207" w:rsidRPr="00D40187">
        <w:t xml:space="preserve">iming better than 500 ps is favored </w:t>
      </w:r>
      <w:r w:rsidR="00775FE8" w:rsidRPr="00D40187">
        <w:t xml:space="preserve">for PID </w:t>
      </w:r>
      <w:r w:rsidR="00BE2207" w:rsidRPr="00D40187">
        <w:t>as well as a 0.</w:t>
      </w:r>
      <w:r w:rsidR="009D6604" w:rsidRPr="00D40187">
        <w:t xml:space="preserve">5 cm position resolution for track matching. </w:t>
      </w:r>
    </w:p>
    <w:p w14:paraId="08A10E64" w14:textId="77777777" w:rsidR="00C70447" w:rsidRDefault="00C70447" w:rsidP="00221956"/>
    <w:p w14:paraId="25B1CAC0" w14:textId="77777777" w:rsidR="00C70447" w:rsidRDefault="00C70447" w:rsidP="00221956"/>
    <w:p w14:paraId="30BBF8F9" w14:textId="77777777" w:rsidR="00C70447" w:rsidRDefault="00C70447" w:rsidP="00221956"/>
    <w:p w14:paraId="364B3E67" w14:textId="77777777" w:rsidR="00C70447" w:rsidRDefault="00C70447" w:rsidP="00221956"/>
    <w:p w14:paraId="4CD3620C" w14:textId="6CCB4924" w:rsidR="00221956" w:rsidRPr="00B65E13" w:rsidRDefault="00221956" w:rsidP="00221956"/>
    <w:sectPr w:rsidR="00221956" w:rsidRPr="00B65E13" w:rsidSect="0078360E">
      <w:headerReference w:type="even" r:id="rId21"/>
      <w:headerReference w:type="default" r:id="rId22"/>
      <w:footerReference w:type="even" r:id="rId23"/>
      <w:footerReference w:type="default" r:id="rId24"/>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0C31C" w14:textId="77777777" w:rsidR="007471EC" w:rsidRDefault="007471EC" w:rsidP="0078360E">
      <w:pPr>
        <w:spacing w:line="240" w:lineRule="auto"/>
      </w:pPr>
      <w:r>
        <w:separator/>
      </w:r>
    </w:p>
  </w:endnote>
  <w:endnote w:type="continuationSeparator" w:id="0">
    <w:p w14:paraId="358EB40B" w14:textId="77777777" w:rsidR="007471EC" w:rsidRDefault="007471EC"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8AA95" w14:textId="156F246E" w:rsidR="007471EC" w:rsidRDefault="007471EC" w:rsidP="0078360E">
    <w:pPr>
      <w:pStyle w:val="Footer"/>
      <w:jc w:val="right"/>
    </w:pPr>
    <w:r>
      <w:t>Fermi National Accelerator laboratory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F456C" w14:textId="37393CF7" w:rsidR="007471EC" w:rsidRDefault="007471EC">
    <w:pPr>
      <w:pStyle w:val="Footer"/>
    </w:pPr>
    <w:r>
      <w:t>Mu2e Technical Design Report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3B054" w14:textId="77777777" w:rsidR="007471EC" w:rsidRDefault="007471EC" w:rsidP="0078360E">
      <w:pPr>
        <w:spacing w:line="240" w:lineRule="auto"/>
      </w:pPr>
      <w:r>
        <w:separator/>
      </w:r>
    </w:p>
  </w:footnote>
  <w:footnote w:type="continuationSeparator" w:id="0">
    <w:p w14:paraId="5B43B97D" w14:textId="77777777" w:rsidR="007471EC" w:rsidRDefault="007471EC" w:rsidP="007836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B50EA" w14:textId="77777777" w:rsidR="007471EC" w:rsidRDefault="007471EC"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927C8A">
      <w:rPr>
        <w:rStyle w:val="PageNumber"/>
        <w:noProof/>
      </w:rPr>
      <w:t>2</w:t>
    </w:r>
    <w:r>
      <w:rPr>
        <w:rStyle w:val="PageNumber"/>
      </w:rPr>
      <w:fldChar w:fldCharType="end"/>
    </w:r>
  </w:p>
  <w:p w14:paraId="4751E760" w14:textId="612CA9EE" w:rsidR="007471EC" w:rsidRDefault="007471EC"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BD4C9" w14:textId="77777777" w:rsidR="007471EC" w:rsidRDefault="007471EC"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927C8A">
      <w:rPr>
        <w:rStyle w:val="PageNumber"/>
        <w:noProof/>
      </w:rPr>
      <w:t>1</w:t>
    </w:r>
    <w:r>
      <w:rPr>
        <w:rStyle w:val="PageNumber"/>
      </w:rPr>
      <w:fldChar w:fldCharType="end"/>
    </w:r>
  </w:p>
  <w:p w14:paraId="4C840389" w14:textId="5FC8E4F0" w:rsidR="007471EC" w:rsidRDefault="007471EC" w:rsidP="0078360E">
    <w:pPr>
      <w:pStyle w:val="Header"/>
      <w:pBdr>
        <w:bottom w:val="single" w:sz="4" w:space="1" w:color="000000"/>
      </w:pBdr>
    </w:pPr>
    <w:r>
      <w:t>Chapter 1: Tracker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92F0292"/>
    <w:multiLevelType w:val="hybridMultilevel"/>
    <w:tmpl w:val="AD260BE4"/>
    <w:lvl w:ilvl="0" w:tplc="C49ACDA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7">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2D664DF1"/>
    <w:multiLevelType w:val="hybridMultilevel"/>
    <w:tmpl w:val="9F2A867A"/>
    <w:lvl w:ilvl="0" w:tplc="616026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842C4"/>
    <w:multiLevelType w:val="hybridMultilevel"/>
    <w:tmpl w:val="7B76F4D2"/>
    <w:lvl w:ilvl="0" w:tplc="AD72998C">
      <w:start w:val="1"/>
      <w:numFmt w:val="lowerRoman"/>
      <w:lvlText w:val="(%1)"/>
      <w:lvlJc w:val="left"/>
      <w:pPr>
        <w:ind w:left="1080" w:hanging="720"/>
      </w:pPr>
      <w:rPr>
        <w:rFonts w:ascii="Times New Roman" w:eastAsiaTheme="minorEastAsia" w:hAnsi="Times New Roman" w:cstheme="minorBidi"/>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644616E"/>
    <w:multiLevelType w:val="hybridMultilevel"/>
    <w:tmpl w:val="F2CC3A2A"/>
    <w:lvl w:ilvl="0" w:tplc="B366BF50">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6">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4">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7">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3"/>
  </w:num>
  <w:num w:numId="3">
    <w:abstractNumId w:val="8"/>
  </w:num>
  <w:num w:numId="4">
    <w:abstractNumId w:val="16"/>
  </w:num>
  <w:num w:numId="5">
    <w:abstractNumId w:val="22"/>
  </w:num>
  <w:num w:numId="6">
    <w:abstractNumId w:val="4"/>
  </w:num>
  <w:num w:numId="7">
    <w:abstractNumId w:val="27"/>
  </w:num>
  <w:num w:numId="8">
    <w:abstractNumId w:val="21"/>
  </w:num>
  <w:num w:numId="9">
    <w:abstractNumId w:val="2"/>
  </w:num>
  <w:num w:numId="10">
    <w:abstractNumId w:val="10"/>
  </w:num>
  <w:num w:numId="11">
    <w:abstractNumId w:val="24"/>
  </w:num>
  <w:num w:numId="12">
    <w:abstractNumId w:val="17"/>
  </w:num>
  <w:num w:numId="13">
    <w:abstractNumId w:val="18"/>
  </w:num>
  <w:num w:numId="14">
    <w:abstractNumId w:val="6"/>
  </w:num>
  <w:num w:numId="15">
    <w:abstractNumId w:val="20"/>
  </w:num>
  <w:num w:numId="16">
    <w:abstractNumId w:val="19"/>
  </w:num>
  <w:num w:numId="17">
    <w:abstractNumId w:val="9"/>
  </w:num>
  <w:num w:numId="18">
    <w:abstractNumId w:val="14"/>
  </w:num>
  <w:num w:numId="19">
    <w:abstractNumId w:val="7"/>
  </w:num>
  <w:num w:numId="20">
    <w:abstractNumId w:val="23"/>
  </w:num>
  <w:num w:numId="21">
    <w:abstractNumId w:val="28"/>
  </w:num>
  <w:num w:numId="22">
    <w:abstractNumId w:val="5"/>
  </w:num>
  <w:num w:numId="23">
    <w:abstractNumId w:val="26"/>
  </w:num>
  <w:num w:numId="24">
    <w:abstractNumId w:val="25"/>
  </w:num>
  <w:num w:numId="25">
    <w:abstractNumId w:val="1"/>
  </w:num>
  <w:num w:numId="26">
    <w:abstractNumId w:val="3"/>
  </w:num>
  <w:num w:numId="27">
    <w:abstractNumId w:val="11"/>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C4"/>
    <w:rsid w:val="00041A3E"/>
    <w:rsid w:val="000655DB"/>
    <w:rsid w:val="00097719"/>
    <w:rsid w:val="000F1045"/>
    <w:rsid w:val="000F1460"/>
    <w:rsid w:val="000F47E7"/>
    <w:rsid w:val="00114EC5"/>
    <w:rsid w:val="001236F7"/>
    <w:rsid w:val="0016575C"/>
    <w:rsid w:val="00185A9D"/>
    <w:rsid w:val="001920F6"/>
    <w:rsid w:val="001A6DCA"/>
    <w:rsid w:val="001B2B23"/>
    <w:rsid w:val="001B41E8"/>
    <w:rsid w:val="001E7320"/>
    <w:rsid w:val="001F0F77"/>
    <w:rsid w:val="00221956"/>
    <w:rsid w:val="00230B55"/>
    <w:rsid w:val="00232ED4"/>
    <w:rsid w:val="0026267A"/>
    <w:rsid w:val="002674B6"/>
    <w:rsid w:val="00290EA8"/>
    <w:rsid w:val="00292614"/>
    <w:rsid w:val="002B1928"/>
    <w:rsid w:val="00301399"/>
    <w:rsid w:val="003036FB"/>
    <w:rsid w:val="00321C35"/>
    <w:rsid w:val="00361588"/>
    <w:rsid w:val="003630D2"/>
    <w:rsid w:val="003B1143"/>
    <w:rsid w:val="003C0300"/>
    <w:rsid w:val="003C37B4"/>
    <w:rsid w:val="003E00C0"/>
    <w:rsid w:val="00400853"/>
    <w:rsid w:val="0040644E"/>
    <w:rsid w:val="0043071B"/>
    <w:rsid w:val="004322B3"/>
    <w:rsid w:val="004878E6"/>
    <w:rsid w:val="00493353"/>
    <w:rsid w:val="004A188F"/>
    <w:rsid w:val="004C76DB"/>
    <w:rsid w:val="00535113"/>
    <w:rsid w:val="00536D66"/>
    <w:rsid w:val="0057315A"/>
    <w:rsid w:val="00586BF4"/>
    <w:rsid w:val="00596A11"/>
    <w:rsid w:val="005B607E"/>
    <w:rsid w:val="005C7CCB"/>
    <w:rsid w:val="005E5191"/>
    <w:rsid w:val="005F44CA"/>
    <w:rsid w:val="00661B56"/>
    <w:rsid w:val="00665454"/>
    <w:rsid w:val="00667D0E"/>
    <w:rsid w:val="00693882"/>
    <w:rsid w:val="006956A3"/>
    <w:rsid w:val="006B279F"/>
    <w:rsid w:val="006F29BD"/>
    <w:rsid w:val="00704E62"/>
    <w:rsid w:val="0071075F"/>
    <w:rsid w:val="00721120"/>
    <w:rsid w:val="007404EC"/>
    <w:rsid w:val="007471EC"/>
    <w:rsid w:val="007708C4"/>
    <w:rsid w:val="00775FE8"/>
    <w:rsid w:val="0078360E"/>
    <w:rsid w:val="007B620E"/>
    <w:rsid w:val="007B6A5E"/>
    <w:rsid w:val="007E04CD"/>
    <w:rsid w:val="007E563F"/>
    <w:rsid w:val="007F07A1"/>
    <w:rsid w:val="007F39A2"/>
    <w:rsid w:val="008042D6"/>
    <w:rsid w:val="0082204F"/>
    <w:rsid w:val="0083445E"/>
    <w:rsid w:val="00892871"/>
    <w:rsid w:val="008D0A2C"/>
    <w:rsid w:val="008E3B3B"/>
    <w:rsid w:val="008F5A21"/>
    <w:rsid w:val="008F686C"/>
    <w:rsid w:val="0091725E"/>
    <w:rsid w:val="009234F9"/>
    <w:rsid w:val="00927C8A"/>
    <w:rsid w:val="0093096E"/>
    <w:rsid w:val="00964C3E"/>
    <w:rsid w:val="00967D5E"/>
    <w:rsid w:val="00995F59"/>
    <w:rsid w:val="009C158C"/>
    <w:rsid w:val="009D2FE6"/>
    <w:rsid w:val="009D6604"/>
    <w:rsid w:val="009E2D43"/>
    <w:rsid w:val="00A03B2A"/>
    <w:rsid w:val="00A24D90"/>
    <w:rsid w:val="00A8202F"/>
    <w:rsid w:val="00A90783"/>
    <w:rsid w:val="00AA1231"/>
    <w:rsid w:val="00AA57C8"/>
    <w:rsid w:val="00AD29A7"/>
    <w:rsid w:val="00AF4DD0"/>
    <w:rsid w:val="00B07FD8"/>
    <w:rsid w:val="00B1509A"/>
    <w:rsid w:val="00B16A6C"/>
    <w:rsid w:val="00B2167A"/>
    <w:rsid w:val="00B34F63"/>
    <w:rsid w:val="00B405FF"/>
    <w:rsid w:val="00B40BA1"/>
    <w:rsid w:val="00B46D4E"/>
    <w:rsid w:val="00B5051F"/>
    <w:rsid w:val="00B5569F"/>
    <w:rsid w:val="00B65E13"/>
    <w:rsid w:val="00B77E5D"/>
    <w:rsid w:val="00B8702C"/>
    <w:rsid w:val="00B91D4A"/>
    <w:rsid w:val="00BE2207"/>
    <w:rsid w:val="00C23E8B"/>
    <w:rsid w:val="00C70447"/>
    <w:rsid w:val="00CA0C18"/>
    <w:rsid w:val="00CC5923"/>
    <w:rsid w:val="00CF7E99"/>
    <w:rsid w:val="00D31D1E"/>
    <w:rsid w:val="00D40187"/>
    <w:rsid w:val="00D5249E"/>
    <w:rsid w:val="00D65313"/>
    <w:rsid w:val="00D65F7B"/>
    <w:rsid w:val="00DB4066"/>
    <w:rsid w:val="00DE06DC"/>
    <w:rsid w:val="00DF21CD"/>
    <w:rsid w:val="00DF4A83"/>
    <w:rsid w:val="00E04CED"/>
    <w:rsid w:val="00E13AC9"/>
    <w:rsid w:val="00E1436E"/>
    <w:rsid w:val="00E34EC6"/>
    <w:rsid w:val="00E563E0"/>
    <w:rsid w:val="00E6023C"/>
    <w:rsid w:val="00EB25A9"/>
    <w:rsid w:val="00EC43C0"/>
    <w:rsid w:val="00EF0482"/>
    <w:rsid w:val="00EF7EB8"/>
    <w:rsid w:val="00F12C14"/>
    <w:rsid w:val="00F374F7"/>
    <w:rsid w:val="00F63EB0"/>
    <w:rsid w:val="00FE2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F66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1811</Words>
  <Characters>10325</Characters>
  <Application>Microsoft Macintosh Word</Application>
  <DocSecurity>0</DocSecurity>
  <Lines>86</Lines>
  <Paragraphs>24</Paragraphs>
  <ScaleCrop>false</ScaleCrop>
  <Company>Fermilab</Company>
  <LinksUpToDate>false</LinksUpToDate>
  <CharactersWithSpaces>12112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 ..</cp:lastModifiedBy>
  <cp:revision>52</cp:revision>
  <cp:lastPrinted>2013-12-16T02:54:00Z</cp:lastPrinted>
  <dcterms:created xsi:type="dcterms:W3CDTF">2013-12-03T06:51:00Z</dcterms:created>
  <dcterms:modified xsi:type="dcterms:W3CDTF">2014-01-29T17:32:00Z</dcterms:modified>
</cp:coreProperties>
</file>